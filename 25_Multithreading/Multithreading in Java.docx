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0"/>
        <w:rPr>
          <w:rFonts w:ascii="Times New Roman" w:hAnsi="Times New Roman" w:eastAsia="Times New Roman" w:cs="Times New Roman"/>
          <w:b/>
          <w:b/>
          <w:bCs/>
          <w:sz w:val="48"/>
          <w:szCs w:val="48"/>
          <w:lang w:eastAsia="en-IN"/>
        </w:rPr>
      </w:pPr>
      <w:r>
        <w:rPr>
          <w:rFonts w:eastAsia="Times New Roman" w:cs="Times New Roman" w:ascii="Times New Roman" w:hAnsi="Times New Roman"/>
          <w:b/>
          <w:bCs/>
          <w:sz w:val="48"/>
          <w:szCs w:val="48"/>
          <w:lang w:eastAsia="en-IN"/>
        </w:rPr>
        <w:t>Multithreading in Java</w:t>
      </w:r>
    </w:p>
    <w:p>
      <w:pPr>
        <w:pStyle w:val="NormalWeb"/>
        <w:spacing w:beforeAutospacing="0" w:before="0" w:afterAutospacing="0" w:after="0"/>
        <w:rPr/>
      </w:pPr>
      <w:r>
        <w:rPr>
          <w:b/>
          <w:bCs/>
        </w:rPr>
        <w:t>Multithreading in java</w:t>
      </w:r>
      <w:r>
        <w:rPr/>
        <w:t xml:space="preserve"> is a process of executing multiple threads simultaneously.</w:t>
      </w:r>
    </w:p>
    <w:p>
      <w:pPr>
        <w:pStyle w:val="NormalWeb"/>
        <w:spacing w:beforeAutospacing="0" w:before="0" w:afterAutospacing="0" w:after="0"/>
        <w:rPr/>
      </w:pPr>
      <w:r>
        <w:rPr/>
        <w:t>Thread is basically a lightweight sub-process, a smallest unit of processing. Multiprocessing and multithreading, both are used to achieve multitasking.</w:t>
      </w:r>
    </w:p>
    <w:p>
      <w:pPr>
        <w:pStyle w:val="NormalWeb"/>
        <w:spacing w:beforeAutospacing="0" w:before="0" w:afterAutospacing="0" w:after="0"/>
        <w:rPr/>
      </w:pPr>
      <w:r>
        <w:rPr/>
        <w:t xml:space="preserve">But we use multithreading than multiprocessing because threads share a common memory area. They don't allocate separate memory area so saves memory, and context-switching between the threads takes less time than process. </w:t>
      </w:r>
    </w:p>
    <w:p>
      <w:pPr>
        <w:pStyle w:val="NormalWeb"/>
        <w:spacing w:beforeAutospacing="0" w:before="0" w:afterAutospacing="0" w:after="0"/>
        <w:rPr/>
      </w:pPr>
      <w:r>
        <w:rPr/>
        <w:t>Java Multithreading is mostly used in games, animation etc.</w:t>
      </w:r>
    </w:p>
    <w:p>
      <w:pPr>
        <w:pStyle w:val="Normal"/>
        <w:spacing w:lineRule="auto" w:line="240" w:before="0" w:after="0"/>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3"/>
        <w:spacing w:lineRule="auto" w:line="240" w:before="0" w:after="200"/>
        <w:rPr/>
      </w:pPr>
      <w:r>
        <w:rPr/>
        <w:t>Advantages of Java Multithreading</w:t>
      </w:r>
    </w:p>
    <w:p>
      <w:pPr>
        <w:pStyle w:val="NormalWeb"/>
        <w:spacing w:beforeAutospacing="0" w:before="0" w:afterAutospacing="0" w:after="0"/>
        <w:rPr/>
      </w:pPr>
      <w:r>
        <w:rPr/>
        <w:t xml:space="preserve">1) It </w:t>
      </w:r>
      <w:r>
        <w:rPr>
          <w:b/>
          <w:bCs/>
        </w:rPr>
        <w:t>doesn't block the user</w:t>
      </w:r>
      <w:r>
        <w:rPr/>
        <w:t xml:space="preserve"> because threads are independent and you can perform multiple operations at same time.</w:t>
      </w:r>
    </w:p>
    <w:p>
      <w:pPr>
        <w:pStyle w:val="NormalWeb"/>
        <w:spacing w:beforeAutospacing="0" w:before="0" w:afterAutospacing="0" w:after="0"/>
        <w:rPr/>
      </w:pPr>
      <w:r>
        <w:rPr/>
        <w:t xml:space="preserve">2) You </w:t>
      </w:r>
      <w:r>
        <w:rPr>
          <w:b/>
          <w:bCs/>
        </w:rPr>
        <w:t>can perform many operations together so it saves time</w:t>
      </w:r>
      <w:r>
        <w:rPr/>
        <w:t>.</w:t>
      </w:r>
    </w:p>
    <w:p>
      <w:pPr>
        <w:pStyle w:val="NormalWeb"/>
        <w:spacing w:beforeAutospacing="0" w:before="0" w:afterAutospacing="0" w:after="0"/>
        <w:rPr/>
      </w:pPr>
      <w:r>
        <w:rPr/>
        <w:t xml:space="preserve">3) Threads are </w:t>
      </w:r>
      <w:r>
        <w:rPr>
          <w:b/>
          <w:bCs/>
        </w:rPr>
        <w:t>independent</w:t>
      </w:r>
      <w:r>
        <w:rPr/>
        <w:t xml:space="preserve"> so it doesn't affect other threads if exception occur in a single thread.</w:t>
      </w:r>
    </w:p>
    <w:p>
      <w:pPr>
        <w:pStyle w:val="Heading2"/>
        <w:spacing w:lineRule="auto" w:line="240" w:before="0" w:after="200"/>
        <w:rPr/>
      </w:pPr>
      <w:r>
        <w:rPr/>
        <w:t>Multitasking</w:t>
      </w:r>
    </w:p>
    <w:p>
      <w:pPr>
        <w:pStyle w:val="NormalWeb"/>
        <w:spacing w:beforeAutospacing="0" w:before="0" w:afterAutospacing="0" w:after="0"/>
        <w:rPr/>
      </w:pPr>
      <w:r>
        <w:rPr/>
        <w:t>Multitasking is a process of executing multiple tasks simultaneously. We use multitasking to utilize the CPU. Multitasking can be achieved by two ways:</w:t>
      </w:r>
    </w:p>
    <w:p>
      <w:pPr>
        <w:pStyle w:val="Normal"/>
        <w:numPr>
          <w:ilvl w:val="0"/>
          <w:numId w:val="1"/>
        </w:numPr>
        <w:spacing w:lineRule="auto" w:line="240" w:before="0" w:after="0"/>
        <w:rPr/>
      </w:pPr>
      <w:r>
        <w:rPr/>
        <w:t>Process-based Multitasking(Multiprocessing)</w:t>
      </w:r>
    </w:p>
    <w:p>
      <w:pPr>
        <w:pStyle w:val="Normal"/>
        <w:numPr>
          <w:ilvl w:val="0"/>
          <w:numId w:val="1"/>
        </w:numPr>
        <w:spacing w:lineRule="auto" w:line="240" w:before="0" w:after="0"/>
        <w:rPr/>
      </w:pPr>
      <w:r>
        <w:rPr/>
        <w:t>Thread-based Multitasking(Multithreading)</w:t>
      </w:r>
    </w:p>
    <w:p>
      <w:pPr>
        <w:pStyle w:val="Heading3"/>
        <w:spacing w:lineRule="auto" w:line="240" w:before="0" w:after="200"/>
        <w:rPr/>
      </w:pPr>
      <w:r>
        <w:rPr/>
        <w:t>1) Process-based Multitasking (Multiprocessing)</w:t>
      </w:r>
    </w:p>
    <w:p>
      <w:pPr>
        <w:pStyle w:val="Normal"/>
        <w:numPr>
          <w:ilvl w:val="0"/>
          <w:numId w:val="2"/>
        </w:numPr>
        <w:spacing w:lineRule="auto" w:line="240" w:before="0" w:after="0"/>
        <w:rPr/>
      </w:pPr>
      <w:r>
        <w:rPr/>
        <w:t>Each process have its own address in memory i.e. each process allocates separate memory area.</w:t>
      </w:r>
    </w:p>
    <w:p>
      <w:pPr>
        <w:pStyle w:val="Normal"/>
        <w:numPr>
          <w:ilvl w:val="0"/>
          <w:numId w:val="2"/>
        </w:numPr>
        <w:spacing w:lineRule="auto" w:line="240" w:before="0" w:after="0"/>
        <w:rPr/>
      </w:pPr>
      <w:r>
        <w:rPr/>
        <w:t>Process is heavyweight.</w:t>
      </w:r>
    </w:p>
    <w:p>
      <w:pPr>
        <w:pStyle w:val="Normal"/>
        <w:numPr>
          <w:ilvl w:val="0"/>
          <w:numId w:val="2"/>
        </w:numPr>
        <w:spacing w:lineRule="auto" w:line="240" w:before="0" w:after="0"/>
        <w:rPr/>
      </w:pPr>
      <w:r>
        <w:rPr/>
        <w:t>Cost of communication between the process is high.</w:t>
      </w:r>
    </w:p>
    <w:p>
      <w:pPr>
        <w:pStyle w:val="Normal"/>
        <w:numPr>
          <w:ilvl w:val="0"/>
          <w:numId w:val="2"/>
        </w:numPr>
        <w:spacing w:lineRule="auto" w:line="240" w:before="0" w:after="0"/>
        <w:rPr/>
      </w:pPr>
      <w:r>
        <w:rPr/>
        <w:t>Switching from one process to another require some time for saving and loading registers, memory maps, updating lists etc.</w:t>
      </w:r>
    </w:p>
    <w:p>
      <w:pPr>
        <w:pStyle w:val="Heading3"/>
        <w:spacing w:lineRule="auto" w:line="240" w:before="0" w:after="200"/>
        <w:rPr/>
      </w:pPr>
      <w:r>
        <w:rPr/>
        <w:t>2) Thread-based Multitasking (Multithreading)</w:t>
      </w:r>
    </w:p>
    <w:p>
      <w:pPr>
        <w:pStyle w:val="Normal"/>
        <w:numPr>
          <w:ilvl w:val="0"/>
          <w:numId w:val="3"/>
        </w:numPr>
        <w:spacing w:lineRule="auto" w:line="240" w:before="0" w:after="0"/>
        <w:rPr/>
      </w:pPr>
      <w:r>
        <w:rPr/>
        <w:t>Threads share the same address space.</w:t>
      </w:r>
    </w:p>
    <w:p>
      <w:pPr>
        <w:pStyle w:val="Normal"/>
        <w:numPr>
          <w:ilvl w:val="0"/>
          <w:numId w:val="3"/>
        </w:numPr>
        <w:spacing w:lineRule="auto" w:line="240" w:before="0" w:after="0"/>
        <w:rPr/>
      </w:pPr>
      <w:r>
        <w:rPr/>
        <w:t>Thread is lightweight.</w:t>
      </w:r>
    </w:p>
    <w:p>
      <w:pPr>
        <w:pStyle w:val="Normal"/>
        <w:numPr>
          <w:ilvl w:val="0"/>
          <w:numId w:val="3"/>
        </w:numPr>
        <w:spacing w:lineRule="auto" w:line="240" w:before="0" w:after="0"/>
        <w:rPr/>
      </w:pPr>
      <w:r>
        <w:rPr/>
        <w:t>Cost of communication between the thread is low.</w:t>
      </w:r>
    </w:p>
    <w:p>
      <w:pPr>
        <w:pStyle w:val="Heading4"/>
        <w:spacing w:lineRule="auto" w:line="240" w:before="0" w:after="200"/>
        <w:rPr/>
      </w:pPr>
      <w:r>
        <w:rPr/>
        <w:t>Note: At least one process is required for each thread.</w:t>
      </w:r>
    </w:p>
    <w:p>
      <w:pPr>
        <w:pStyle w:val="Heading2"/>
        <w:spacing w:lineRule="auto" w:line="240" w:before="0" w:after="200"/>
        <w:rPr/>
      </w:pPr>
      <w:r>
        <w:rPr/>
        <w:t>What is Thread in java</w:t>
      </w:r>
    </w:p>
    <w:p>
      <w:pPr>
        <w:pStyle w:val="NormalWeb"/>
        <w:spacing w:beforeAutospacing="0" w:before="0" w:afterAutospacing="0" w:after="0"/>
        <w:rPr/>
      </w:pPr>
      <w:r>
        <w:rPr/>
        <w:t>A thread is a lightweight sub process, a smallest unit of processing. It is a separate path of execution.</w:t>
      </w:r>
    </w:p>
    <w:p>
      <w:pPr>
        <w:pStyle w:val="NormalWeb"/>
        <w:spacing w:beforeAutospacing="0" w:before="0" w:afterAutospacing="0" w:after="0"/>
        <w:rPr/>
      </w:pPr>
      <w:r>
        <w:rPr/>
        <w:t>Threads are independent, if there occurs exception in one thread, it doesn't affect other threads. It shares a common memory area</w:t>
      </w:r>
    </w:p>
    <w:p>
      <w:pPr>
        <w:pStyle w:val="NormalWeb"/>
        <w:spacing w:beforeAutospacing="0" w:before="0" w:afterAutospacing="0" w:after="0"/>
        <w:rPr/>
      </w:pPr>
      <w:r>
        <w:rPr/>
      </w:r>
    </w:p>
    <w:p>
      <w:pPr>
        <w:pStyle w:val="Normal"/>
        <w:spacing w:lineRule="auto" w:line="240" w:before="0" w:after="0"/>
        <w:rPr/>
      </w:pPr>
      <w:r>
        <w:rPr/>
        <w:drawing>
          <wp:inline distT="0" distB="5080" distL="0" distR="0">
            <wp:extent cx="2990850" cy="2909570"/>
            <wp:effectExtent l="0" t="0" r="0" b="0"/>
            <wp:docPr id="2" name="Picture 1" descr="what is threa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what is thread in java"/>
                    <pic:cNvPicPr>
                      <a:picLocks noChangeAspect="1" noChangeArrowheads="1"/>
                    </pic:cNvPicPr>
                  </pic:nvPicPr>
                  <pic:blipFill>
                    <a:blip r:embed="rId2"/>
                    <a:stretch>
                      <a:fillRect/>
                    </a:stretch>
                  </pic:blipFill>
                  <pic:spPr bwMode="auto">
                    <a:xfrm>
                      <a:off x="0" y="0"/>
                      <a:ext cx="2990850" cy="2909570"/>
                    </a:xfrm>
                    <a:prstGeom prst="rect">
                      <a:avLst/>
                    </a:prstGeom>
                  </pic:spPr>
                </pic:pic>
              </a:graphicData>
            </a:graphic>
          </wp:inline>
        </w:drawing>
      </w:r>
    </w:p>
    <w:p>
      <w:pPr>
        <w:pStyle w:val="NormalWeb"/>
        <w:spacing w:beforeAutospacing="0" w:before="0" w:afterAutospacing="0" w:after="0"/>
        <w:rPr/>
      </w:pPr>
      <w:r>
        <w:rPr/>
        <w:t xml:space="preserve">As shown in the above figure, thread is executed inside the process. There is context-switching between the threads. There can be multiple processes inside the OS and one process can have multiple threads. </w:t>
      </w:r>
    </w:p>
    <w:p>
      <w:pPr>
        <w:pStyle w:val="Heading4"/>
        <w:spacing w:lineRule="auto" w:line="240" w:before="0" w:after="200"/>
        <w:rPr/>
      </w:pPr>
      <w:r>
        <w:rPr/>
        <w:t>Note: At a time one thread is executed only.</w:t>
      </w:r>
    </w:p>
    <w:p>
      <w:pPr>
        <w:pStyle w:val="Normal"/>
        <w:spacing w:lineRule="auto" w:line="240" w:before="0" w:after="0"/>
        <w:rPr/>
      </w:pPr>
      <w:r>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Do You Know </w:t>
      </w:r>
    </w:p>
    <w:p>
      <w:pPr>
        <w:pStyle w:val="Normal"/>
        <w:numPr>
          <w:ilvl w:val="0"/>
          <w:numId w:val="4"/>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How to perform two tasks by two threads ?</w:t>
      </w:r>
    </w:p>
    <w:p>
      <w:pPr>
        <w:pStyle w:val="Normal"/>
        <w:numPr>
          <w:ilvl w:val="0"/>
          <w:numId w:val="4"/>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How to perform multithreading by annonymous class ?</w:t>
      </w:r>
    </w:p>
    <w:p>
      <w:pPr>
        <w:pStyle w:val="Normal"/>
        <w:numPr>
          <w:ilvl w:val="0"/>
          <w:numId w:val="4"/>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What is the Thread Schedular and what is the difference between preemptive scheduling and time slicing ?</w:t>
      </w:r>
    </w:p>
    <w:p>
      <w:pPr>
        <w:pStyle w:val="Normal"/>
        <w:numPr>
          <w:ilvl w:val="0"/>
          <w:numId w:val="4"/>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What happens if we start a thread twice ?</w:t>
      </w:r>
    </w:p>
    <w:p>
      <w:pPr>
        <w:pStyle w:val="Normal"/>
        <w:numPr>
          <w:ilvl w:val="0"/>
          <w:numId w:val="4"/>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What happens if we call the run() method instead of start() method ?</w:t>
      </w:r>
    </w:p>
    <w:p>
      <w:pPr>
        <w:pStyle w:val="Normal"/>
        <w:numPr>
          <w:ilvl w:val="0"/>
          <w:numId w:val="4"/>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What is the purpose of join method ?</w:t>
      </w:r>
    </w:p>
    <w:p>
      <w:pPr>
        <w:pStyle w:val="Normal"/>
        <w:numPr>
          <w:ilvl w:val="0"/>
          <w:numId w:val="4"/>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Why JVM terminates the daemon thread if there is no user threads remaining ?</w:t>
      </w:r>
    </w:p>
    <w:p>
      <w:pPr>
        <w:pStyle w:val="Normal"/>
        <w:numPr>
          <w:ilvl w:val="0"/>
          <w:numId w:val="4"/>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What is the shutdown hook?</w:t>
      </w:r>
    </w:p>
    <w:p>
      <w:pPr>
        <w:pStyle w:val="Normal"/>
        <w:numPr>
          <w:ilvl w:val="0"/>
          <w:numId w:val="4"/>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What is garbage collection ?</w:t>
      </w:r>
    </w:p>
    <w:p>
      <w:pPr>
        <w:pStyle w:val="Normal"/>
        <w:numPr>
          <w:ilvl w:val="0"/>
          <w:numId w:val="4"/>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What is the purpose of finalize() method ?</w:t>
      </w:r>
    </w:p>
    <w:p>
      <w:pPr>
        <w:pStyle w:val="Normal"/>
        <w:numPr>
          <w:ilvl w:val="0"/>
          <w:numId w:val="4"/>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What does gc() method ?</w:t>
      </w:r>
    </w:p>
    <w:p>
      <w:pPr>
        <w:pStyle w:val="Normal"/>
        <w:numPr>
          <w:ilvl w:val="0"/>
          <w:numId w:val="4"/>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What is synchronization and why use synchronization ?</w:t>
      </w:r>
    </w:p>
    <w:p>
      <w:pPr>
        <w:pStyle w:val="Normal"/>
        <w:numPr>
          <w:ilvl w:val="0"/>
          <w:numId w:val="4"/>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What is the difference between synchronized method and synchronized block ?</w:t>
      </w:r>
    </w:p>
    <w:p>
      <w:pPr>
        <w:pStyle w:val="Normal"/>
        <w:numPr>
          <w:ilvl w:val="0"/>
          <w:numId w:val="4"/>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What are the two ways to perform static synchronization ?</w:t>
      </w:r>
    </w:p>
    <w:p>
      <w:pPr>
        <w:pStyle w:val="Normal"/>
        <w:numPr>
          <w:ilvl w:val="0"/>
          <w:numId w:val="4"/>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What is deadlock and when it can occur ?</w:t>
      </w:r>
    </w:p>
    <w:p>
      <w:pPr>
        <w:pStyle w:val="Normal"/>
        <w:numPr>
          <w:ilvl w:val="0"/>
          <w:numId w:val="4"/>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What is interthread-communication or cooperation ?</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What we will learn in Multithreading </w:t>
      </w:r>
    </w:p>
    <w:p>
      <w:pPr>
        <w:pStyle w:val="Normal"/>
        <w:numPr>
          <w:ilvl w:val="0"/>
          <w:numId w:val="5"/>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Multithreading</w:t>
      </w:r>
    </w:p>
    <w:p>
      <w:pPr>
        <w:pStyle w:val="Normal"/>
        <w:numPr>
          <w:ilvl w:val="0"/>
          <w:numId w:val="5"/>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Life Cycle of a Thread</w:t>
      </w:r>
    </w:p>
    <w:p>
      <w:pPr>
        <w:pStyle w:val="Normal"/>
        <w:numPr>
          <w:ilvl w:val="0"/>
          <w:numId w:val="5"/>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Two ways to create a Thread</w:t>
      </w:r>
    </w:p>
    <w:p>
      <w:pPr>
        <w:pStyle w:val="Normal"/>
        <w:numPr>
          <w:ilvl w:val="0"/>
          <w:numId w:val="5"/>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How to perform multiple tasks by multiple threads </w:t>
      </w:r>
    </w:p>
    <w:p>
      <w:pPr>
        <w:pStyle w:val="Normal"/>
        <w:numPr>
          <w:ilvl w:val="0"/>
          <w:numId w:val="5"/>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Thread Schedular</w:t>
      </w:r>
    </w:p>
    <w:p>
      <w:pPr>
        <w:pStyle w:val="Normal"/>
        <w:numPr>
          <w:ilvl w:val="0"/>
          <w:numId w:val="5"/>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Sleeping a thread</w:t>
      </w:r>
    </w:p>
    <w:p>
      <w:pPr>
        <w:pStyle w:val="Normal"/>
        <w:numPr>
          <w:ilvl w:val="0"/>
          <w:numId w:val="5"/>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Can we start a thread twice ?</w:t>
      </w:r>
    </w:p>
    <w:p>
      <w:pPr>
        <w:pStyle w:val="Normal"/>
        <w:numPr>
          <w:ilvl w:val="0"/>
          <w:numId w:val="5"/>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What happens if we call the run() method instead of start() method ?</w:t>
      </w:r>
    </w:p>
    <w:p>
      <w:pPr>
        <w:pStyle w:val="Normal"/>
        <w:numPr>
          <w:ilvl w:val="0"/>
          <w:numId w:val="5"/>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Joining a thread</w:t>
      </w:r>
    </w:p>
    <w:p>
      <w:pPr>
        <w:pStyle w:val="Normal"/>
        <w:numPr>
          <w:ilvl w:val="0"/>
          <w:numId w:val="5"/>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Naming a thread</w:t>
      </w:r>
    </w:p>
    <w:p>
      <w:pPr>
        <w:pStyle w:val="Normal"/>
        <w:numPr>
          <w:ilvl w:val="0"/>
          <w:numId w:val="5"/>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Priority of a thread</w:t>
      </w:r>
    </w:p>
    <w:p>
      <w:pPr>
        <w:pStyle w:val="Normal"/>
        <w:numPr>
          <w:ilvl w:val="0"/>
          <w:numId w:val="5"/>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Daemon Thread</w:t>
      </w:r>
    </w:p>
    <w:p>
      <w:pPr>
        <w:pStyle w:val="Normal"/>
        <w:numPr>
          <w:ilvl w:val="0"/>
          <w:numId w:val="5"/>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ShutdownHook</w:t>
      </w:r>
    </w:p>
    <w:p>
      <w:pPr>
        <w:pStyle w:val="Normal"/>
        <w:numPr>
          <w:ilvl w:val="0"/>
          <w:numId w:val="5"/>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Garbage collection</w:t>
      </w:r>
    </w:p>
    <w:p>
      <w:pPr>
        <w:pStyle w:val="Normal"/>
        <w:numPr>
          <w:ilvl w:val="0"/>
          <w:numId w:val="5"/>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Synchronization with synchronized method</w:t>
      </w:r>
    </w:p>
    <w:p>
      <w:pPr>
        <w:pStyle w:val="Normal"/>
        <w:numPr>
          <w:ilvl w:val="0"/>
          <w:numId w:val="5"/>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Synchronized block</w:t>
      </w:r>
    </w:p>
    <w:p>
      <w:pPr>
        <w:pStyle w:val="Normal"/>
        <w:numPr>
          <w:ilvl w:val="0"/>
          <w:numId w:val="5"/>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Static synchronization</w:t>
      </w:r>
    </w:p>
    <w:p>
      <w:pPr>
        <w:pStyle w:val="Normal"/>
        <w:numPr>
          <w:ilvl w:val="0"/>
          <w:numId w:val="5"/>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Deadlock</w:t>
      </w:r>
    </w:p>
    <w:p>
      <w:pPr>
        <w:pStyle w:val="Normal"/>
        <w:numPr>
          <w:ilvl w:val="0"/>
          <w:numId w:val="5"/>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Inter-thread communication</w:t>
      </w:r>
    </w:p>
    <w:p>
      <w:pPr>
        <w:pStyle w:val="Heading1"/>
        <w:spacing w:beforeAutospacing="0" w:before="0" w:afterAutospacing="0" w:after="0"/>
        <w:rPr/>
      </w:pPr>
      <w:r>
        <w:rPr/>
        <w:t>Life cycle of a Thread (Thread States)</w:t>
      </w:r>
    </w:p>
    <w:tbl>
      <w:tblPr>
        <w:tblW w:w="10296" w:type="dxa"/>
        <w:jc w:val="left"/>
        <w:tblInd w:w="0" w:type="dxa"/>
        <w:tblBorders/>
        <w:tblCellMar>
          <w:top w:w="15" w:type="dxa"/>
          <w:left w:w="15" w:type="dxa"/>
          <w:bottom w:w="15" w:type="dxa"/>
          <w:right w:w="15" w:type="dxa"/>
        </w:tblCellMar>
        <w:tblLook w:val="04a0" w:noVBand="1" w:noHBand="0" w:firstRow="1" w:lastRow="0" w:firstColumn="1" w:lastColumn="0"/>
      </w:tblPr>
      <w:tblGrid>
        <w:gridCol w:w="10296"/>
      </w:tblGrid>
      <w:tr>
        <w:trPr/>
        <w:tc>
          <w:tcPr>
            <w:tcW w:w="10296" w:type="dxa"/>
            <w:tcBorders/>
            <w:shd w:fill="auto" w:val="clear"/>
            <w:vAlign w:val="center"/>
          </w:tcPr>
          <w:p>
            <w:pPr>
              <w:pStyle w:val="NormalWeb"/>
              <w:spacing w:lineRule="auto" w:line="240" w:beforeAutospacing="0" w:before="0" w:afterAutospacing="0" w:after="0"/>
              <w:rPr/>
            </w:pPr>
            <w:r>
              <w:rPr/>
              <w:t xml:space="preserve">A thread can be in one of the five states. According to sun, there is only 4 states in </w:t>
            </w:r>
            <w:r>
              <w:rPr>
                <w:b/>
                <w:bCs/>
              </w:rPr>
              <w:t>thread life cycle in java</w:t>
            </w:r>
            <w:r>
              <w:rPr/>
              <w:t xml:space="preserve"> new, runnable, non-runnable and terminated. There is no running state. </w:t>
            </w:r>
          </w:p>
          <w:p>
            <w:pPr>
              <w:pStyle w:val="NormalWeb"/>
              <w:spacing w:lineRule="auto" w:line="240" w:beforeAutospacing="0" w:before="0" w:afterAutospacing="0" w:after="0"/>
              <w:rPr/>
            </w:pPr>
            <w:r>
              <w:rPr/>
              <w:t>But for better understanding the threads, we are explaining it in the 5 states.</w:t>
            </w:r>
          </w:p>
          <w:p>
            <w:pPr>
              <w:pStyle w:val="Normal"/>
              <w:spacing w:lineRule="auto" w:line="240" w:before="0" w:after="0"/>
              <w:rPr/>
            </w:pPr>
            <w:r>
              <w:rPr/>
              <w:t xml:space="preserve">The life cycle of the thread in java is controlled by JVM. The java thread states are as follows: </w:t>
            </w:r>
          </w:p>
          <w:p>
            <w:pPr>
              <w:pStyle w:val="Normal"/>
              <w:numPr>
                <w:ilvl w:val="0"/>
                <w:numId w:val="6"/>
              </w:numPr>
              <w:spacing w:lineRule="auto" w:line="240" w:before="0" w:after="0"/>
              <w:rPr/>
            </w:pPr>
            <w:r>
              <w:rPr/>
              <w:t>New</w:t>
            </w:r>
          </w:p>
          <w:p>
            <w:pPr>
              <w:pStyle w:val="Normal"/>
              <w:numPr>
                <w:ilvl w:val="0"/>
                <w:numId w:val="6"/>
              </w:numPr>
              <w:spacing w:lineRule="auto" w:line="240" w:before="0" w:after="0"/>
              <w:rPr/>
            </w:pPr>
            <w:r>
              <w:rPr/>
              <w:t>Runnable</w:t>
            </w:r>
          </w:p>
          <w:p>
            <w:pPr>
              <w:pStyle w:val="Normal"/>
              <w:numPr>
                <w:ilvl w:val="0"/>
                <w:numId w:val="6"/>
              </w:numPr>
              <w:spacing w:lineRule="auto" w:line="240" w:before="0" w:after="0"/>
              <w:rPr/>
            </w:pPr>
            <w:r>
              <w:rPr/>
              <w:t>Running</w:t>
            </w:r>
          </w:p>
          <w:p>
            <w:pPr>
              <w:pStyle w:val="Normal"/>
              <w:numPr>
                <w:ilvl w:val="0"/>
                <w:numId w:val="6"/>
              </w:numPr>
              <w:spacing w:lineRule="auto" w:line="240" w:before="0" w:after="0"/>
              <w:rPr/>
            </w:pPr>
            <w:r>
              <w:rPr/>
              <w:t>Non-Runnable (Blocked)</w:t>
            </w:r>
          </w:p>
          <w:p>
            <w:pPr>
              <w:pStyle w:val="Normal"/>
              <w:numPr>
                <w:ilvl w:val="0"/>
                <w:numId w:val="6"/>
              </w:numPr>
              <w:spacing w:lineRule="auto" w:line="240" w:before="0" w:after="0"/>
              <w:rPr/>
            </w:pPr>
            <w:r>
              <w:rPr/>
              <w:t>Terminated</w:t>
            </w:r>
          </w:p>
          <w:p>
            <w:pPr>
              <w:pStyle w:val="Normal"/>
              <w:spacing w:lineRule="auto" w:line="240" w:before="0" w:after="0"/>
              <w:rPr/>
            </w:pPr>
            <w:r>
              <w:rPr/>
              <w:drawing>
                <wp:inline distT="0" distB="0" distL="0" distR="9525">
                  <wp:extent cx="5457825" cy="4381500"/>
                  <wp:effectExtent l="0" t="0" r="0" b="0"/>
                  <wp:docPr id="3" name="Picture 2" descr="thread life cyc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hread life cycle in java"/>
                          <pic:cNvPicPr>
                            <a:picLocks noChangeAspect="1" noChangeArrowheads="1"/>
                          </pic:cNvPicPr>
                        </pic:nvPicPr>
                        <pic:blipFill>
                          <a:blip r:embed="rId3"/>
                          <a:stretch>
                            <a:fillRect/>
                          </a:stretch>
                        </pic:blipFill>
                        <pic:spPr bwMode="auto">
                          <a:xfrm>
                            <a:off x="0" y="0"/>
                            <a:ext cx="5457825" cy="4381500"/>
                          </a:xfrm>
                          <a:prstGeom prst="rect">
                            <a:avLst/>
                          </a:prstGeom>
                        </pic:spPr>
                      </pic:pic>
                    </a:graphicData>
                  </a:graphic>
                </wp:inline>
              </w:drawing>
            </w:r>
          </w:p>
          <w:p>
            <w:pPr>
              <w:pStyle w:val="Heading3"/>
              <w:spacing w:lineRule="auto" w:line="240" w:before="0" w:after="200"/>
              <w:rPr/>
            </w:pPr>
            <w:r>
              <w:rPr/>
              <w:t>1) New</w:t>
            </w:r>
          </w:p>
          <w:p>
            <w:pPr>
              <w:pStyle w:val="NormalWeb"/>
              <w:spacing w:lineRule="auto" w:line="240" w:beforeAutospacing="0" w:before="0" w:afterAutospacing="0" w:after="0"/>
              <w:rPr/>
            </w:pPr>
            <w:r>
              <w:rPr/>
              <w:t xml:space="preserve">The thread is in new state if you create an instance of Thread class but before the invocation of start() method. </w:t>
            </w:r>
          </w:p>
        </w:tc>
      </w:tr>
    </w:tbl>
    <w:p>
      <w:pPr>
        <w:pStyle w:val="Heading3"/>
        <w:spacing w:lineRule="auto" w:line="240" w:before="0" w:after="200"/>
        <w:rPr/>
      </w:pPr>
      <w:r>
        <w:rPr/>
        <w:t>2) Runnable</w:t>
      </w:r>
    </w:p>
    <w:p>
      <w:pPr>
        <w:pStyle w:val="NormalWeb"/>
        <w:spacing w:beforeAutospacing="0" w:before="0" w:afterAutospacing="0" w:after="0"/>
        <w:rPr/>
      </w:pPr>
      <w:r>
        <w:rPr/>
        <w:t xml:space="preserve">The thread is in runnable state after invocation of start() method, but the thread scheduler has not selected it to be the running thread. </w:t>
      </w:r>
    </w:p>
    <w:p>
      <w:pPr>
        <w:pStyle w:val="Heading3"/>
        <w:spacing w:lineRule="auto" w:line="240" w:before="0" w:after="200"/>
        <w:rPr/>
      </w:pPr>
      <w:r>
        <w:rPr/>
        <w:t>3) Running</w:t>
      </w:r>
    </w:p>
    <w:p>
      <w:pPr>
        <w:pStyle w:val="NormalWeb"/>
        <w:spacing w:beforeAutospacing="0" w:before="0" w:afterAutospacing="0" w:after="0"/>
        <w:rPr/>
      </w:pPr>
      <w:r>
        <w:rPr/>
        <w:t xml:space="preserve">The thread is in running state if the thread scheduler has selected it. </w:t>
      </w:r>
    </w:p>
    <w:p>
      <w:pPr>
        <w:pStyle w:val="Heading3"/>
        <w:spacing w:lineRule="auto" w:line="240" w:before="0" w:after="200"/>
        <w:rPr/>
      </w:pPr>
      <w:r>
        <w:rPr/>
        <w:t>4) Non-Runnable (Blocked)</w:t>
      </w:r>
    </w:p>
    <w:p>
      <w:pPr>
        <w:pStyle w:val="NormalWeb"/>
        <w:spacing w:beforeAutospacing="0" w:before="0" w:afterAutospacing="0" w:after="0"/>
        <w:rPr/>
      </w:pPr>
      <w:r>
        <w:rPr/>
        <w:t xml:space="preserve">This is the state when the thread is still alive, but is currently not eligible to run. </w:t>
      </w:r>
    </w:p>
    <w:p>
      <w:pPr>
        <w:pStyle w:val="Heading3"/>
        <w:spacing w:lineRule="auto" w:line="240" w:before="0" w:after="200"/>
        <w:rPr/>
      </w:pPr>
      <w:r>
        <w:rPr/>
        <w:t>5) Terminated</w:t>
      </w:r>
    </w:p>
    <w:p>
      <w:pPr>
        <w:pStyle w:val="NormalWeb"/>
        <w:spacing w:beforeAutospacing="0" w:before="0" w:afterAutospacing="0" w:after="0"/>
        <w:rPr/>
      </w:pPr>
      <w:r>
        <w:rPr/>
        <w:t xml:space="preserve">A thread is in terminated or dead state when its run() method exits. </w:t>
      </w:r>
    </w:p>
    <w:p>
      <w:pPr>
        <w:pStyle w:val="Heading1"/>
        <w:spacing w:beforeAutospacing="0" w:before="0" w:afterAutospacing="0" w:after="0"/>
        <w:rPr/>
      </w:pPr>
      <w:bookmarkStart w:id="0" w:name="_GoBack"/>
      <w:bookmarkEnd w:id="0"/>
      <w:r>
        <w:rPr/>
        <w:t>How to create thread</w:t>
      </w:r>
    </w:p>
    <w:p>
      <w:pPr>
        <w:pStyle w:val="NormalWeb"/>
        <w:spacing w:beforeAutospacing="0" w:before="0" w:afterAutospacing="0" w:after="0"/>
        <w:rPr/>
      </w:pPr>
      <w:r>
        <w:rPr/>
        <w:t>There are two ways to create a thread:</w:t>
      </w:r>
    </w:p>
    <w:p>
      <w:pPr>
        <w:pStyle w:val="Normal"/>
        <w:numPr>
          <w:ilvl w:val="0"/>
          <w:numId w:val="7"/>
        </w:numPr>
        <w:spacing w:lineRule="auto" w:line="240" w:before="0" w:after="0"/>
        <w:rPr/>
      </w:pPr>
      <w:r>
        <w:rPr/>
        <w:t>By extending Thread class</w:t>
      </w:r>
    </w:p>
    <w:p>
      <w:pPr>
        <w:pStyle w:val="Normal"/>
        <w:numPr>
          <w:ilvl w:val="0"/>
          <w:numId w:val="7"/>
        </w:numPr>
        <w:spacing w:lineRule="auto" w:line="240" w:before="0" w:after="0"/>
        <w:rPr/>
      </w:pPr>
      <w:r>
        <w:rPr/>
        <w:t>By implementing Runnable interface.</w:t>
      </w:r>
    </w:p>
    <w:p>
      <w:pPr>
        <w:pStyle w:val="Normal"/>
        <w:spacing w:lineRule="auto" w:line="240" w:before="0" w:after="0"/>
        <w:rPr/>
      </w:pPr>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3"/>
        <w:spacing w:lineRule="auto" w:line="240" w:before="0" w:after="200"/>
        <w:rPr/>
      </w:pPr>
      <w:r>
        <w:rPr/>
        <w:t>Thread class:</w:t>
      </w:r>
    </w:p>
    <w:tbl>
      <w:tblPr>
        <w:tblW w:w="10296" w:type="dxa"/>
        <w:jc w:val="left"/>
        <w:tblInd w:w="0" w:type="dxa"/>
        <w:tblBorders/>
        <w:tblCellMar>
          <w:top w:w="15" w:type="dxa"/>
          <w:left w:w="15" w:type="dxa"/>
          <w:bottom w:w="15" w:type="dxa"/>
          <w:right w:w="15" w:type="dxa"/>
        </w:tblCellMar>
        <w:tblLook w:val="04a0" w:noVBand="1" w:noHBand="0" w:lastColumn="0" w:firstColumn="1" w:lastRow="0" w:firstRow="1"/>
      </w:tblPr>
      <w:tblGrid>
        <w:gridCol w:w="10296"/>
      </w:tblGrid>
      <w:tr>
        <w:trPr/>
        <w:tc>
          <w:tcPr>
            <w:tcW w:w="10296" w:type="dxa"/>
            <w:tcBorders/>
            <w:shd w:fill="auto" w:val="clear"/>
            <w:vAlign w:val="center"/>
          </w:tcPr>
          <w:p>
            <w:pPr>
              <w:pStyle w:val="Normal"/>
              <w:spacing w:lineRule="auto" w:line="240" w:before="0" w:after="0"/>
              <w:rPr>
                <w:sz w:val="24"/>
                <w:szCs w:val="24"/>
              </w:rPr>
            </w:pPr>
            <w:r>
              <w:rPr/>
              <w:t xml:space="preserve">Thread class provide constructors and methods to create and perform operations on a thread.Thread class extends Object class and implements Runnable interface. </w:t>
            </w:r>
          </w:p>
        </w:tc>
      </w:tr>
    </w:tbl>
    <w:p>
      <w:pPr>
        <w:pStyle w:val="Heading3"/>
        <w:spacing w:lineRule="auto" w:line="240" w:before="0" w:after="200"/>
        <w:rPr/>
      </w:pPr>
      <w:r>
        <w:rPr/>
        <w:t>Commonly used Constructors of Thread class:</w:t>
      </w:r>
    </w:p>
    <w:tbl>
      <w:tblPr>
        <w:tblW w:w="4039" w:type="dxa"/>
        <w:jc w:val="left"/>
        <w:tblInd w:w="0" w:type="dxa"/>
        <w:tblBorders/>
        <w:tblCellMar>
          <w:top w:w="15" w:type="dxa"/>
          <w:left w:w="15" w:type="dxa"/>
          <w:bottom w:w="15" w:type="dxa"/>
          <w:right w:w="15" w:type="dxa"/>
        </w:tblCellMar>
        <w:tblLook w:val="04a0" w:noVBand="1" w:noHBand="0" w:lastColumn="0" w:firstColumn="1" w:lastRow="0" w:firstRow="1"/>
      </w:tblPr>
      <w:tblGrid>
        <w:gridCol w:w="4039"/>
      </w:tblGrid>
      <w:tr>
        <w:trPr/>
        <w:tc>
          <w:tcPr>
            <w:tcW w:w="4039" w:type="dxa"/>
            <w:tcBorders/>
            <w:shd w:fill="auto" w:val="clear"/>
            <w:vAlign w:val="center"/>
          </w:tcPr>
          <w:p>
            <w:pPr>
              <w:pStyle w:val="Normal"/>
              <w:numPr>
                <w:ilvl w:val="0"/>
                <w:numId w:val="8"/>
              </w:numPr>
              <w:spacing w:lineRule="auto" w:line="240" w:before="0" w:after="0"/>
              <w:rPr/>
            </w:pPr>
            <w:r>
              <w:rPr/>
              <w:t>Thread()</w:t>
            </w:r>
          </w:p>
          <w:p>
            <w:pPr>
              <w:pStyle w:val="Normal"/>
              <w:numPr>
                <w:ilvl w:val="0"/>
                <w:numId w:val="8"/>
              </w:numPr>
              <w:spacing w:lineRule="auto" w:line="240" w:before="0" w:after="0"/>
              <w:rPr/>
            </w:pPr>
            <w:r>
              <w:rPr/>
              <w:t>Thread(String name)</w:t>
            </w:r>
          </w:p>
          <w:p>
            <w:pPr>
              <w:pStyle w:val="Normal"/>
              <w:numPr>
                <w:ilvl w:val="0"/>
                <w:numId w:val="8"/>
              </w:numPr>
              <w:spacing w:lineRule="auto" w:line="240" w:before="0" w:after="0"/>
              <w:rPr/>
            </w:pPr>
            <w:r>
              <w:rPr/>
              <w:t>Thread(Runnable r)</w:t>
            </w:r>
          </w:p>
          <w:p>
            <w:pPr>
              <w:pStyle w:val="Normal"/>
              <w:numPr>
                <w:ilvl w:val="0"/>
                <w:numId w:val="8"/>
              </w:numPr>
              <w:spacing w:lineRule="auto" w:line="240" w:before="0" w:after="0"/>
              <w:rPr>
                <w:sz w:val="24"/>
                <w:szCs w:val="24"/>
              </w:rPr>
            </w:pPr>
            <w:r>
              <w:rPr/>
              <w:t>Thread(Runnable r,String name)</w:t>
            </w:r>
          </w:p>
        </w:tc>
      </w:tr>
    </w:tbl>
    <w:p>
      <w:pPr>
        <w:pStyle w:val="Heading3"/>
        <w:spacing w:lineRule="auto" w:line="240" w:before="0" w:after="200"/>
        <w:rPr/>
      </w:pPr>
      <w:r>
        <w:rPr/>
        <w:t>Commonly used methods of Thread class:</w:t>
      </w:r>
    </w:p>
    <w:tbl>
      <w:tblPr>
        <w:tblW w:w="10296" w:type="dxa"/>
        <w:jc w:val="left"/>
        <w:tblInd w:w="0" w:type="dxa"/>
        <w:tblBorders/>
        <w:tblCellMar>
          <w:top w:w="15" w:type="dxa"/>
          <w:left w:w="15" w:type="dxa"/>
          <w:bottom w:w="15" w:type="dxa"/>
          <w:right w:w="15" w:type="dxa"/>
        </w:tblCellMar>
        <w:tblLook w:val="04a0" w:noVBand="1" w:noHBand="0" w:lastColumn="0" w:firstColumn="1" w:lastRow="0" w:firstRow="1"/>
      </w:tblPr>
      <w:tblGrid>
        <w:gridCol w:w="10296"/>
      </w:tblGrid>
      <w:tr>
        <w:trPr/>
        <w:tc>
          <w:tcPr>
            <w:tcW w:w="10296" w:type="dxa"/>
            <w:tcBorders/>
            <w:shd w:fill="auto" w:val="clear"/>
            <w:vAlign w:val="center"/>
          </w:tcPr>
          <w:p>
            <w:pPr>
              <w:pStyle w:val="Normal"/>
              <w:numPr>
                <w:ilvl w:val="0"/>
                <w:numId w:val="9"/>
              </w:numPr>
              <w:spacing w:lineRule="auto" w:line="240" w:before="0" w:after="0"/>
              <w:rPr/>
            </w:pPr>
            <w:r>
              <w:rPr>
                <w:rStyle w:val="Strong"/>
              </w:rPr>
              <w:t xml:space="preserve">public void run(): </w:t>
            </w:r>
            <w:r>
              <w:rPr/>
              <w:t>is used to perform action for a thread.</w:t>
            </w:r>
          </w:p>
          <w:p>
            <w:pPr>
              <w:pStyle w:val="Normal"/>
              <w:numPr>
                <w:ilvl w:val="0"/>
                <w:numId w:val="9"/>
              </w:numPr>
              <w:spacing w:lineRule="auto" w:line="240" w:before="0" w:after="0"/>
              <w:rPr/>
            </w:pPr>
            <w:r>
              <w:rPr>
                <w:rStyle w:val="Strong"/>
              </w:rPr>
              <w:t xml:space="preserve">public void start(): </w:t>
            </w:r>
            <w:r>
              <w:rPr/>
              <w:t>starts the execution of the thread.JVM calls the run() method on the thread.</w:t>
            </w:r>
          </w:p>
          <w:p>
            <w:pPr>
              <w:pStyle w:val="Normal"/>
              <w:numPr>
                <w:ilvl w:val="0"/>
                <w:numId w:val="9"/>
              </w:numPr>
              <w:spacing w:lineRule="auto" w:line="240" w:before="0" w:after="0"/>
              <w:rPr/>
            </w:pPr>
            <w:r>
              <w:rPr>
                <w:rStyle w:val="Strong"/>
              </w:rPr>
              <w:t xml:space="preserve">public void sleep(long miliseconds): </w:t>
            </w:r>
            <w:r>
              <w:rPr/>
              <w:t>Causes the currently executing thread to sleep (temporarily cease execution) for the specified number of milliseconds.</w:t>
            </w:r>
          </w:p>
          <w:p>
            <w:pPr>
              <w:pStyle w:val="Normal"/>
              <w:numPr>
                <w:ilvl w:val="0"/>
                <w:numId w:val="9"/>
              </w:numPr>
              <w:spacing w:lineRule="auto" w:line="240" w:before="0" w:after="0"/>
              <w:rPr/>
            </w:pPr>
            <w:r>
              <w:rPr>
                <w:rStyle w:val="Strong"/>
              </w:rPr>
              <w:t xml:space="preserve">public void join(): </w:t>
            </w:r>
            <w:r>
              <w:rPr/>
              <w:t>waits for a thread to die.</w:t>
            </w:r>
          </w:p>
          <w:p>
            <w:pPr>
              <w:pStyle w:val="Normal"/>
              <w:numPr>
                <w:ilvl w:val="0"/>
                <w:numId w:val="9"/>
              </w:numPr>
              <w:spacing w:lineRule="auto" w:line="240" w:before="0" w:after="0"/>
              <w:rPr/>
            </w:pPr>
            <w:r>
              <w:rPr>
                <w:rStyle w:val="Strong"/>
              </w:rPr>
              <w:t xml:space="preserve">public void join(long miliseconds): </w:t>
            </w:r>
            <w:r>
              <w:rPr/>
              <w:t>waits for a thread to die for the specified miliseconds.</w:t>
            </w:r>
          </w:p>
          <w:p>
            <w:pPr>
              <w:pStyle w:val="Normal"/>
              <w:numPr>
                <w:ilvl w:val="0"/>
                <w:numId w:val="9"/>
              </w:numPr>
              <w:spacing w:lineRule="auto" w:line="240" w:before="0" w:after="0"/>
              <w:rPr/>
            </w:pPr>
            <w:r>
              <w:rPr>
                <w:rStyle w:val="Strong"/>
              </w:rPr>
              <w:t xml:space="preserve">public int getPriority(): </w:t>
            </w:r>
            <w:r>
              <w:rPr/>
              <w:t>returns the priority of the thread.</w:t>
            </w:r>
          </w:p>
          <w:p>
            <w:pPr>
              <w:pStyle w:val="Normal"/>
              <w:numPr>
                <w:ilvl w:val="0"/>
                <w:numId w:val="9"/>
              </w:numPr>
              <w:spacing w:lineRule="auto" w:line="240" w:before="0" w:after="0"/>
              <w:rPr/>
            </w:pPr>
            <w:r>
              <w:rPr>
                <w:rStyle w:val="Strong"/>
              </w:rPr>
              <w:t xml:space="preserve">public int setPriority(int priority): </w:t>
            </w:r>
            <w:r>
              <w:rPr/>
              <w:t>changes the priority of the thread.</w:t>
            </w:r>
          </w:p>
          <w:p>
            <w:pPr>
              <w:pStyle w:val="Normal"/>
              <w:numPr>
                <w:ilvl w:val="0"/>
                <w:numId w:val="9"/>
              </w:numPr>
              <w:spacing w:lineRule="auto" w:line="240" w:before="0" w:after="0"/>
              <w:rPr/>
            </w:pPr>
            <w:r>
              <w:rPr>
                <w:rStyle w:val="Strong"/>
              </w:rPr>
              <w:t xml:space="preserve">public String getName(): </w:t>
            </w:r>
            <w:r>
              <w:rPr/>
              <w:t>returns the name of the thread.</w:t>
            </w:r>
          </w:p>
          <w:p>
            <w:pPr>
              <w:pStyle w:val="Normal"/>
              <w:numPr>
                <w:ilvl w:val="0"/>
                <w:numId w:val="9"/>
              </w:numPr>
              <w:spacing w:lineRule="auto" w:line="240" w:before="0" w:after="0"/>
              <w:rPr/>
            </w:pPr>
            <w:r>
              <w:rPr>
                <w:rStyle w:val="Strong"/>
              </w:rPr>
              <w:t xml:space="preserve">public void setName(String name): </w:t>
            </w:r>
            <w:r>
              <w:rPr/>
              <w:t>changes the name of the thread.</w:t>
            </w:r>
          </w:p>
          <w:p>
            <w:pPr>
              <w:pStyle w:val="Normal"/>
              <w:numPr>
                <w:ilvl w:val="0"/>
                <w:numId w:val="9"/>
              </w:numPr>
              <w:spacing w:lineRule="auto" w:line="240" w:before="0" w:after="0"/>
              <w:rPr/>
            </w:pPr>
            <w:r>
              <w:rPr>
                <w:rStyle w:val="Strong"/>
              </w:rPr>
              <w:t xml:space="preserve">public Thread currentThread(): </w:t>
            </w:r>
            <w:r>
              <w:rPr/>
              <w:t>returns the reference of currently executing thread.</w:t>
            </w:r>
          </w:p>
          <w:p>
            <w:pPr>
              <w:pStyle w:val="Normal"/>
              <w:numPr>
                <w:ilvl w:val="0"/>
                <w:numId w:val="9"/>
              </w:numPr>
              <w:spacing w:lineRule="auto" w:line="240" w:before="0" w:after="0"/>
              <w:rPr/>
            </w:pPr>
            <w:r>
              <w:rPr>
                <w:rStyle w:val="Strong"/>
              </w:rPr>
              <w:t xml:space="preserve">public int getId(): </w:t>
            </w:r>
            <w:r>
              <w:rPr/>
              <w:t>returns the id of the thread.</w:t>
            </w:r>
          </w:p>
          <w:p>
            <w:pPr>
              <w:pStyle w:val="Normal"/>
              <w:numPr>
                <w:ilvl w:val="0"/>
                <w:numId w:val="9"/>
              </w:numPr>
              <w:spacing w:lineRule="auto" w:line="240" w:before="0" w:after="0"/>
              <w:rPr/>
            </w:pPr>
            <w:r>
              <w:rPr>
                <w:rStyle w:val="Strong"/>
              </w:rPr>
              <w:t xml:space="preserve">public Thread.State getState(): </w:t>
            </w:r>
            <w:r>
              <w:rPr/>
              <w:t>returns the state of the thread.</w:t>
            </w:r>
          </w:p>
          <w:p>
            <w:pPr>
              <w:pStyle w:val="Normal"/>
              <w:numPr>
                <w:ilvl w:val="0"/>
                <w:numId w:val="9"/>
              </w:numPr>
              <w:spacing w:lineRule="auto" w:line="240" w:before="0" w:after="0"/>
              <w:rPr/>
            </w:pPr>
            <w:r>
              <w:rPr>
                <w:rStyle w:val="Strong"/>
              </w:rPr>
              <w:t xml:space="preserve">public boolean isAlive(): </w:t>
            </w:r>
            <w:r>
              <w:rPr/>
              <w:t>tests if the thread is alive.</w:t>
            </w:r>
          </w:p>
          <w:p>
            <w:pPr>
              <w:pStyle w:val="Normal"/>
              <w:numPr>
                <w:ilvl w:val="0"/>
                <w:numId w:val="9"/>
              </w:numPr>
              <w:spacing w:lineRule="auto" w:line="240" w:before="0" w:after="0"/>
              <w:rPr/>
            </w:pPr>
            <w:r>
              <w:rPr>
                <w:rStyle w:val="Strong"/>
              </w:rPr>
              <w:t xml:space="preserve">public void yield(): </w:t>
            </w:r>
            <w:r>
              <w:rPr/>
              <w:t>causes the currently executing thread object to temporarily pause and allow other threads to execute.</w:t>
            </w:r>
          </w:p>
          <w:p>
            <w:pPr>
              <w:pStyle w:val="Normal"/>
              <w:numPr>
                <w:ilvl w:val="0"/>
                <w:numId w:val="9"/>
              </w:numPr>
              <w:spacing w:lineRule="auto" w:line="240" w:before="0" w:after="0"/>
              <w:rPr/>
            </w:pPr>
            <w:r>
              <w:rPr>
                <w:rStyle w:val="Strong"/>
              </w:rPr>
              <w:t xml:space="preserve">public void suspend(): </w:t>
            </w:r>
            <w:r>
              <w:rPr/>
              <w:t>is used to suspend the thread(depricated).</w:t>
            </w:r>
          </w:p>
          <w:p>
            <w:pPr>
              <w:pStyle w:val="Normal"/>
              <w:numPr>
                <w:ilvl w:val="0"/>
                <w:numId w:val="9"/>
              </w:numPr>
              <w:spacing w:lineRule="auto" w:line="240" w:before="0" w:after="0"/>
              <w:rPr/>
            </w:pPr>
            <w:r>
              <w:rPr>
                <w:rStyle w:val="Strong"/>
              </w:rPr>
              <w:t xml:space="preserve">public void resume(): </w:t>
            </w:r>
            <w:r>
              <w:rPr/>
              <w:t>is used to resume the suspended thread(depricated).</w:t>
            </w:r>
          </w:p>
          <w:p>
            <w:pPr>
              <w:pStyle w:val="Normal"/>
              <w:numPr>
                <w:ilvl w:val="0"/>
                <w:numId w:val="9"/>
              </w:numPr>
              <w:spacing w:lineRule="auto" w:line="240" w:before="0" w:after="0"/>
              <w:rPr/>
            </w:pPr>
            <w:r>
              <w:rPr>
                <w:rStyle w:val="Strong"/>
              </w:rPr>
              <w:t xml:space="preserve">public void stop(): </w:t>
            </w:r>
            <w:r>
              <w:rPr/>
              <w:t>is used to stop the thread(depricated).</w:t>
            </w:r>
          </w:p>
          <w:p>
            <w:pPr>
              <w:pStyle w:val="Normal"/>
              <w:numPr>
                <w:ilvl w:val="0"/>
                <w:numId w:val="9"/>
              </w:numPr>
              <w:spacing w:lineRule="auto" w:line="240" w:before="0" w:after="0"/>
              <w:rPr/>
            </w:pPr>
            <w:r>
              <w:rPr>
                <w:rStyle w:val="Strong"/>
              </w:rPr>
              <w:t xml:space="preserve">public boolean isDaemon(): </w:t>
            </w:r>
            <w:r>
              <w:rPr/>
              <w:t>tests if the thread is a daemon thread.</w:t>
            </w:r>
          </w:p>
          <w:p>
            <w:pPr>
              <w:pStyle w:val="Normal"/>
              <w:numPr>
                <w:ilvl w:val="0"/>
                <w:numId w:val="9"/>
              </w:numPr>
              <w:spacing w:lineRule="auto" w:line="240" w:before="0" w:after="0"/>
              <w:rPr/>
            </w:pPr>
            <w:r>
              <w:rPr>
                <w:rStyle w:val="Strong"/>
              </w:rPr>
              <w:t xml:space="preserve">public void setDaemon(boolean b): </w:t>
            </w:r>
            <w:r>
              <w:rPr/>
              <w:t>marks the thread as daemon or user thread.</w:t>
            </w:r>
          </w:p>
          <w:p>
            <w:pPr>
              <w:pStyle w:val="Normal"/>
              <w:numPr>
                <w:ilvl w:val="0"/>
                <w:numId w:val="9"/>
              </w:numPr>
              <w:spacing w:lineRule="auto" w:line="240" w:before="0" w:after="0"/>
              <w:rPr/>
            </w:pPr>
            <w:r>
              <w:rPr>
                <w:rStyle w:val="Strong"/>
              </w:rPr>
              <w:t xml:space="preserve">public void interrupt(): </w:t>
            </w:r>
            <w:r>
              <w:rPr/>
              <w:t>interrupts the thread.</w:t>
            </w:r>
          </w:p>
          <w:p>
            <w:pPr>
              <w:pStyle w:val="Normal"/>
              <w:numPr>
                <w:ilvl w:val="0"/>
                <w:numId w:val="9"/>
              </w:numPr>
              <w:spacing w:lineRule="auto" w:line="240" w:before="0" w:after="0"/>
              <w:rPr/>
            </w:pPr>
            <w:r>
              <w:rPr>
                <w:rStyle w:val="Strong"/>
              </w:rPr>
              <w:t xml:space="preserve">public boolean isInterrupted(): </w:t>
            </w:r>
            <w:r>
              <w:rPr/>
              <w:t>tests if the thread has been interrupted.</w:t>
            </w:r>
          </w:p>
          <w:p>
            <w:pPr>
              <w:pStyle w:val="Normal"/>
              <w:numPr>
                <w:ilvl w:val="0"/>
                <w:numId w:val="9"/>
              </w:numPr>
              <w:spacing w:lineRule="auto" w:line="240" w:before="0" w:after="0"/>
              <w:rPr>
                <w:sz w:val="24"/>
                <w:szCs w:val="24"/>
              </w:rPr>
            </w:pPr>
            <w:r>
              <w:rPr>
                <w:rStyle w:val="Strong"/>
              </w:rPr>
              <w:t xml:space="preserve">public static boolean interrupted(): </w:t>
            </w:r>
            <w:r>
              <w:rPr/>
              <w:t>tests if the current thread has been interrupted.</w:t>
            </w:r>
          </w:p>
        </w:tc>
      </w:tr>
    </w:tbl>
    <w:p>
      <w:pPr>
        <w:pStyle w:val="Normal"/>
        <w:spacing w:lineRule="auto" w:line="240" w:before="0" w:after="0"/>
        <w:rPr/>
      </w:pPr>
      <w:r>
        <w:rPr/>
        <mc:AlternateContent>
          <mc:Choice Requires="wps">
            <w:drawing>
              <wp:inline distT="0" distB="0" distL="114300" distR="114300">
                <wp:extent cx="1270" cy="19685"/>
                <wp:effectExtent l="0" t="0" r="0" b="0"/>
                <wp:docPr id="5"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3"/>
        <w:spacing w:lineRule="auto" w:line="240" w:before="0" w:after="200"/>
        <w:rPr/>
      </w:pPr>
      <w:ins w:id="0" w:author="Unknown" w:date="0-00-00T00:00:00Z">
        <w:r>
          <w:rPr/>
          <w:t>Runnable interface:</w:t>
        </w:r>
      </w:ins>
    </w:p>
    <w:tbl>
      <w:tblPr>
        <w:tblW w:w="10296" w:type="dxa"/>
        <w:jc w:val="left"/>
        <w:tblInd w:w="0" w:type="dxa"/>
        <w:tblBorders/>
        <w:tblCellMar>
          <w:top w:w="15" w:type="dxa"/>
          <w:left w:w="15" w:type="dxa"/>
          <w:bottom w:w="15" w:type="dxa"/>
          <w:right w:w="15" w:type="dxa"/>
        </w:tblCellMar>
        <w:tblLook w:val="04a0" w:noVBand="1" w:noHBand="0" w:lastColumn="0" w:firstColumn="1" w:lastRow="0" w:firstRow="1"/>
      </w:tblPr>
      <w:tblGrid>
        <w:gridCol w:w="10296"/>
      </w:tblGrid>
      <w:tr>
        <w:trPr/>
        <w:tc>
          <w:tcPr>
            <w:tcW w:w="10296" w:type="dxa"/>
            <w:tcBorders/>
            <w:shd w:fill="auto" w:val="clear"/>
            <w:vAlign w:val="center"/>
          </w:tcPr>
          <w:p>
            <w:pPr>
              <w:pStyle w:val="Normal"/>
              <w:spacing w:lineRule="auto" w:line="240" w:before="0" w:after="0"/>
              <w:rPr>
                <w:sz w:val="24"/>
                <w:szCs w:val="24"/>
              </w:rPr>
            </w:pPr>
            <w:r>
              <w:rPr/>
              <w:t xml:space="preserve">The Runnable interface should be implemented by any class whose instances are intended to be executed by a thread. Runnable interface have only one method named run(). </w:t>
            </w:r>
          </w:p>
        </w:tc>
      </w:tr>
    </w:tbl>
    <w:p>
      <w:pPr>
        <w:pStyle w:val="Normal"/>
        <w:spacing w:lineRule="auto" w:line="240" w:before="0" w:after="0"/>
        <w:rPr>
          <w:vanish/>
        </w:rPr>
      </w:pPr>
      <w:r>
        <w:rPr>
          <w:vanish/>
        </w:rPr>
      </w:r>
    </w:p>
    <w:tbl>
      <w:tblPr>
        <w:tblW w:w="6190" w:type="dxa"/>
        <w:jc w:val="left"/>
        <w:tblInd w:w="0" w:type="dxa"/>
        <w:tblBorders/>
        <w:tblCellMar>
          <w:top w:w="15" w:type="dxa"/>
          <w:left w:w="15" w:type="dxa"/>
          <w:bottom w:w="15" w:type="dxa"/>
          <w:right w:w="15" w:type="dxa"/>
        </w:tblCellMar>
        <w:tblLook w:val="04a0" w:noVBand="1" w:noHBand="0" w:lastColumn="0" w:firstColumn="1" w:lastRow="0" w:firstRow="1"/>
      </w:tblPr>
      <w:tblGrid>
        <w:gridCol w:w="6190"/>
      </w:tblGrid>
      <w:tr>
        <w:trPr/>
        <w:tc>
          <w:tcPr>
            <w:tcW w:w="6190" w:type="dxa"/>
            <w:tcBorders/>
            <w:shd w:fill="auto" w:val="clear"/>
            <w:vAlign w:val="center"/>
          </w:tcPr>
          <w:p>
            <w:pPr>
              <w:pStyle w:val="Normal"/>
              <w:numPr>
                <w:ilvl w:val="0"/>
                <w:numId w:val="10"/>
              </w:numPr>
              <w:spacing w:lineRule="auto" w:line="240" w:before="0" w:after="0"/>
              <w:rPr>
                <w:sz w:val="24"/>
                <w:szCs w:val="24"/>
              </w:rPr>
            </w:pPr>
            <w:r>
              <w:rPr>
                <w:rStyle w:val="Strong"/>
              </w:rPr>
              <w:t xml:space="preserve">public void run(): </w:t>
            </w:r>
            <w:r>
              <w:rPr/>
              <w:t>is used to perform action for a thread.</w:t>
            </w:r>
          </w:p>
        </w:tc>
      </w:tr>
    </w:tbl>
    <w:p>
      <w:pPr>
        <w:pStyle w:val="Normal"/>
        <w:spacing w:lineRule="auto" w:line="240" w:before="0" w:after="0"/>
        <w:rPr/>
      </w:pPr>
      <w:r>
        <w:rPr/>
        <mc:AlternateContent>
          <mc:Choice Requires="wps">
            <w:drawing>
              <wp:inline distT="0" distB="0" distL="114300" distR="114300">
                <wp:extent cx="1270" cy="19685"/>
                <wp:effectExtent l="0" t="0" r="0" b="0"/>
                <wp:docPr id="6" name=""/>
                <a:graphic xmlns:a="http://schemas.openxmlformats.org/drawingml/2006/main">
                  <a:graphicData uri="http://schemas.microsoft.com/office/word/2010/wordprocessingShape">
                    <wps:wsp>
                      <wps:cNvSpPr/>
                      <wps:nvSpPr>
                        <wps:cNvPr id="3"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3"/>
        <w:spacing w:lineRule="auto" w:line="240" w:before="0" w:after="200"/>
        <w:rPr/>
      </w:pPr>
      <w:ins w:id="1" w:author="Unknown" w:date="0-00-00T00:00:00Z">
        <w:r>
          <w:rPr/>
          <w:t>Starting a thread:</w:t>
        </w:r>
      </w:ins>
    </w:p>
    <w:tbl>
      <w:tblPr>
        <w:tblW w:w="8836" w:type="dxa"/>
        <w:jc w:val="left"/>
        <w:tblInd w:w="0" w:type="dxa"/>
        <w:tblBorders/>
        <w:tblCellMar>
          <w:top w:w="15" w:type="dxa"/>
          <w:left w:w="15" w:type="dxa"/>
          <w:bottom w:w="15" w:type="dxa"/>
          <w:right w:w="15" w:type="dxa"/>
        </w:tblCellMar>
        <w:tblLook w:val="04a0" w:noVBand="1" w:noHBand="0" w:lastColumn="0" w:firstColumn="1" w:lastRow="0" w:firstRow="1"/>
      </w:tblPr>
      <w:tblGrid>
        <w:gridCol w:w="8836"/>
      </w:tblGrid>
      <w:tr>
        <w:trPr/>
        <w:tc>
          <w:tcPr>
            <w:tcW w:w="8836" w:type="dxa"/>
            <w:tcBorders/>
            <w:shd w:fill="auto" w:val="clear"/>
            <w:vAlign w:val="center"/>
          </w:tcPr>
          <w:p>
            <w:pPr>
              <w:pStyle w:val="Normal"/>
              <w:spacing w:lineRule="auto" w:line="240" w:before="0" w:after="0"/>
              <w:rPr/>
            </w:pPr>
            <w:r>
              <w:rPr>
                <w:b/>
                <w:bCs/>
              </w:rPr>
              <w:t>start() method</w:t>
            </w:r>
            <w:r>
              <w:rPr/>
              <w:t xml:space="preserve"> of Thread class is used to start a newly created thread. It performs following tasks: </w:t>
            </w:r>
          </w:p>
          <w:p>
            <w:pPr>
              <w:pStyle w:val="Normal"/>
              <w:numPr>
                <w:ilvl w:val="0"/>
                <w:numId w:val="11"/>
              </w:numPr>
              <w:spacing w:lineRule="auto" w:line="240" w:before="0" w:after="0"/>
              <w:rPr/>
            </w:pPr>
            <w:r>
              <w:rPr/>
              <w:t>A new thread starts(with new callstack).</w:t>
            </w:r>
          </w:p>
          <w:p>
            <w:pPr>
              <w:pStyle w:val="Normal"/>
              <w:numPr>
                <w:ilvl w:val="0"/>
                <w:numId w:val="11"/>
              </w:numPr>
              <w:spacing w:lineRule="auto" w:line="240" w:before="0" w:after="0"/>
              <w:rPr/>
            </w:pPr>
            <w:r>
              <w:rPr/>
              <w:t>The thread moves from New state to the Runnable state.</w:t>
            </w:r>
          </w:p>
          <w:p>
            <w:pPr>
              <w:pStyle w:val="Normal"/>
              <w:numPr>
                <w:ilvl w:val="0"/>
                <w:numId w:val="11"/>
              </w:numPr>
              <w:spacing w:lineRule="auto" w:line="240" w:before="0" w:after="0"/>
              <w:rPr>
                <w:sz w:val="24"/>
                <w:szCs w:val="24"/>
              </w:rPr>
            </w:pPr>
            <w:r>
              <w:rPr/>
              <w:t>When the thread gets a chance to execute, its target run() method will run.</w:t>
            </w:r>
          </w:p>
        </w:tc>
      </w:tr>
    </w:tbl>
    <w:p>
      <w:pPr>
        <w:pStyle w:val="Normal"/>
        <w:spacing w:lineRule="auto" w:line="240" w:before="0" w:after="0"/>
        <w:rPr/>
      </w:pPr>
      <w:r>
        <w:rPr/>
        <mc:AlternateContent>
          <mc:Choice Requires="wps">
            <w:drawing>
              <wp:inline distT="0" distB="0" distL="114300" distR="114300">
                <wp:extent cx="1270" cy="19685"/>
                <wp:effectExtent l="0" t="0" r="0" b="0"/>
                <wp:docPr id="7" name=""/>
                <a:graphic xmlns:a="http://schemas.openxmlformats.org/drawingml/2006/main">
                  <a:graphicData uri="http://schemas.microsoft.com/office/word/2010/wordprocessingShape">
                    <wps:wsp>
                      <wps:cNvSpPr/>
                      <wps:nvSpPr>
                        <wps:cNvPr id="4"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3"/>
        <w:spacing w:lineRule="auto" w:line="240" w:before="0" w:after="200"/>
        <w:rPr/>
      </w:pPr>
      <w:ins w:id="2" w:author="Unknown" w:date="0-00-00T00:00:00Z">
        <w:r>
          <w:rPr/>
          <w:t>1) Java Thread Example by extending Thread class</w:t>
        </w:r>
      </w:ins>
    </w:p>
    <w:p>
      <w:pPr>
        <w:pStyle w:val="Normal"/>
        <w:numPr>
          <w:ilvl w:val="0"/>
          <w:numId w:val="12"/>
        </w:numPr>
        <w:spacing w:lineRule="auto" w:line="240" w:before="0" w:after="0"/>
        <w:rPr/>
      </w:pPr>
      <w:ins w:id="3" w:author="Unknown" w:date="0-00-00T00:00:00Z">
        <w:r>
          <w:rPr>
            <w:rStyle w:val="Keyword"/>
          </w:rPr>
          <w:t>class</w:t>
        </w:r>
      </w:ins>
      <w:ins w:id="4" w:author="Unknown" w:date="0-00-00T00:00:00Z">
        <w:r>
          <w:rPr/>
          <w:t> Multi </w:t>
        </w:r>
      </w:ins>
      <w:ins w:id="5" w:author="Unknown" w:date="0-00-00T00:00:00Z">
        <w:r>
          <w:rPr>
            <w:rStyle w:val="Keyword"/>
          </w:rPr>
          <w:t>extends</w:t>
        </w:r>
      </w:ins>
      <w:ins w:id="6" w:author="Unknown" w:date="0-00-00T00:00:00Z">
        <w:r>
          <w:rPr/>
          <w:t> Thread{  </w:t>
        </w:r>
      </w:ins>
    </w:p>
    <w:p>
      <w:pPr>
        <w:pStyle w:val="Normal"/>
        <w:numPr>
          <w:ilvl w:val="0"/>
          <w:numId w:val="12"/>
        </w:numPr>
        <w:spacing w:lineRule="auto" w:line="240" w:before="0" w:after="0"/>
        <w:rPr/>
      </w:pPr>
      <w:ins w:id="7" w:author="Unknown" w:date="0-00-00T00:00:00Z">
        <w:r>
          <w:rPr>
            <w:rStyle w:val="Keyword"/>
          </w:rPr>
          <w:t>public</w:t>
        </w:r>
      </w:ins>
      <w:ins w:id="8" w:author="Unknown" w:date="0-00-00T00:00:00Z">
        <w:r>
          <w:rPr/>
          <w:t> </w:t>
        </w:r>
      </w:ins>
      <w:ins w:id="9" w:author="Unknown" w:date="0-00-00T00:00:00Z">
        <w:r>
          <w:rPr>
            <w:rStyle w:val="Keyword"/>
          </w:rPr>
          <w:t>void</w:t>
        </w:r>
      </w:ins>
      <w:ins w:id="10" w:author="Unknown" w:date="0-00-00T00:00:00Z">
        <w:r>
          <w:rPr/>
          <w:t> run(){  </w:t>
        </w:r>
      </w:ins>
    </w:p>
    <w:p>
      <w:pPr>
        <w:pStyle w:val="Normal"/>
        <w:numPr>
          <w:ilvl w:val="0"/>
          <w:numId w:val="12"/>
        </w:numPr>
        <w:spacing w:lineRule="auto" w:line="240" w:before="0" w:after="0"/>
        <w:rPr/>
      </w:pPr>
      <w:ins w:id="11" w:author="Unknown" w:date="0-00-00T00:00:00Z">
        <w:r>
          <w:rPr/>
          <w:t>System.out.println(</w:t>
        </w:r>
      </w:ins>
      <w:ins w:id="12" w:author="Unknown" w:date="0-00-00T00:00:00Z">
        <w:r>
          <w:rPr>
            <w:rStyle w:val="String"/>
          </w:rPr>
          <w:t>"thread is running..."</w:t>
        </w:r>
      </w:ins>
      <w:ins w:id="13" w:author="Unknown" w:date="0-00-00T00:00:00Z">
        <w:r>
          <w:rPr/>
          <w:t>);  </w:t>
        </w:r>
      </w:ins>
    </w:p>
    <w:p>
      <w:pPr>
        <w:pStyle w:val="Normal"/>
        <w:numPr>
          <w:ilvl w:val="0"/>
          <w:numId w:val="12"/>
        </w:numPr>
        <w:spacing w:lineRule="auto" w:line="240" w:before="0" w:after="0"/>
        <w:rPr/>
      </w:pPr>
      <w:ins w:id="14" w:author="Unknown" w:date="0-00-00T00:00:00Z">
        <w:r>
          <w:rPr/>
          <w:t>}  </w:t>
        </w:r>
      </w:ins>
    </w:p>
    <w:p>
      <w:pPr>
        <w:pStyle w:val="Normal"/>
        <w:numPr>
          <w:ilvl w:val="0"/>
          <w:numId w:val="12"/>
        </w:numPr>
        <w:spacing w:lineRule="auto" w:line="240" w:before="0" w:after="0"/>
        <w:rPr/>
      </w:pPr>
      <w:ins w:id="15" w:author="Unknown" w:date="0-00-00T00:00:00Z">
        <w:r>
          <w:rPr>
            <w:rStyle w:val="Keyword"/>
          </w:rPr>
          <w:t>public</w:t>
        </w:r>
      </w:ins>
      <w:ins w:id="16" w:author="Unknown" w:date="0-00-00T00:00:00Z">
        <w:r>
          <w:rPr/>
          <w:t> </w:t>
        </w:r>
      </w:ins>
      <w:ins w:id="17" w:author="Unknown" w:date="0-00-00T00:00:00Z">
        <w:r>
          <w:rPr>
            <w:rStyle w:val="Keyword"/>
          </w:rPr>
          <w:t>static</w:t>
        </w:r>
      </w:ins>
      <w:ins w:id="18" w:author="Unknown" w:date="0-00-00T00:00:00Z">
        <w:r>
          <w:rPr/>
          <w:t> </w:t>
        </w:r>
      </w:ins>
      <w:ins w:id="19" w:author="Unknown" w:date="0-00-00T00:00:00Z">
        <w:r>
          <w:rPr>
            <w:rStyle w:val="Keyword"/>
          </w:rPr>
          <w:t>void</w:t>
        </w:r>
      </w:ins>
      <w:ins w:id="20" w:author="Unknown" w:date="0-00-00T00:00:00Z">
        <w:r>
          <w:rPr/>
          <w:t> main(String args[]){  </w:t>
        </w:r>
      </w:ins>
    </w:p>
    <w:p>
      <w:pPr>
        <w:pStyle w:val="Normal"/>
        <w:numPr>
          <w:ilvl w:val="0"/>
          <w:numId w:val="12"/>
        </w:numPr>
        <w:spacing w:lineRule="auto" w:line="240" w:before="0" w:after="0"/>
        <w:rPr/>
      </w:pPr>
      <w:ins w:id="21" w:author="Unknown" w:date="0-00-00T00:00:00Z">
        <w:r>
          <w:rPr/>
          <w:t>Multi t1=</w:t>
        </w:r>
      </w:ins>
      <w:ins w:id="22" w:author="Unknown" w:date="0-00-00T00:00:00Z">
        <w:r>
          <w:rPr>
            <w:rStyle w:val="Keyword"/>
          </w:rPr>
          <w:t>new</w:t>
        </w:r>
      </w:ins>
      <w:ins w:id="23" w:author="Unknown" w:date="0-00-00T00:00:00Z">
        <w:r>
          <w:rPr/>
          <w:t> Multi();  </w:t>
        </w:r>
      </w:ins>
    </w:p>
    <w:p>
      <w:pPr>
        <w:pStyle w:val="Normal"/>
        <w:numPr>
          <w:ilvl w:val="0"/>
          <w:numId w:val="12"/>
        </w:numPr>
        <w:spacing w:lineRule="auto" w:line="240" w:before="0" w:after="0"/>
        <w:rPr/>
      </w:pPr>
      <w:ins w:id="24" w:author="Unknown" w:date="0-00-00T00:00:00Z">
        <w:r>
          <w:rPr/>
          <w:t>t1.start();  </w:t>
        </w:r>
      </w:ins>
    </w:p>
    <w:p>
      <w:pPr>
        <w:pStyle w:val="Normal"/>
        <w:numPr>
          <w:ilvl w:val="0"/>
          <w:numId w:val="12"/>
        </w:numPr>
        <w:spacing w:lineRule="auto" w:line="240" w:before="0" w:after="0"/>
        <w:rPr/>
      </w:pPr>
      <w:ins w:id="25" w:author="Unknown" w:date="0-00-00T00:00:00Z">
        <w:r>
          <w:rPr/>
          <w:t> </w:t>
        </w:r>
      </w:ins>
      <w:ins w:id="26" w:author="Unknown" w:date="0-00-00T00:00:00Z">
        <w:r>
          <w:rPr/>
          <w:t>}  </w:t>
        </w:r>
      </w:ins>
    </w:p>
    <w:p>
      <w:pPr>
        <w:pStyle w:val="Normal"/>
        <w:numPr>
          <w:ilvl w:val="0"/>
          <w:numId w:val="12"/>
        </w:numPr>
        <w:spacing w:lineRule="auto" w:line="240" w:before="0" w:after="0"/>
        <w:rPr/>
      </w:pPr>
      <w:ins w:id="27" w:author="Unknown" w:date="0-00-00T00:00:00Z">
        <w:r>
          <w:rPr/>
          <w:t>}  </w:t>
        </w:r>
      </w:ins>
    </w:p>
    <w:p>
      <w:pPr>
        <w:pStyle w:val="HTMLPreformatted"/>
        <w:rPr/>
      </w:pPr>
      <w:ins w:id="28" w:author="Unknown" w:date="0-00-00T00:00:00Z">
        <w:r>
          <w:rPr/>
          <w:t>Output:thread is running...</w:t>
        </w:r>
      </w:ins>
    </w:p>
    <w:p>
      <w:pPr>
        <w:pStyle w:val="Normal"/>
        <w:spacing w:lineRule="auto" w:line="240" w:before="0" w:after="0"/>
        <w:rPr/>
      </w:pPr>
      <w:r>
        <w:rPr/>
        <mc:AlternateContent>
          <mc:Choice Requires="wps">
            <w:drawing>
              <wp:inline distT="0" distB="0" distL="114300" distR="114300">
                <wp:extent cx="1270" cy="19685"/>
                <wp:effectExtent l="0" t="0" r="0" b="0"/>
                <wp:docPr id="8" name=""/>
                <a:graphic xmlns:a="http://schemas.openxmlformats.org/drawingml/2006/main">
                  <a:graphicData uri="http://schemas.microsoft.com/office/word/2010/wordprocessingShape">
                    <wps:wsp>
                      <wps:cNvSpPr/>
                      <wps:nvSpPr>
                        <wps:cNvPr id="5"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3"/>
        <w:spacing w:lineRule="auto" w:line="240" w:before="0" w:after="200"/>
        <w:rPr/>
      </w:pPr>
      <w:ins w:id="29" w:author="Unknown" w:date="0-00-00T00:00:00Z">
        <w:r>
          <w:rPr/>
          <w:t>2) Java Thread Example by implementing Runnable interface</w:t>
        </w:r>
      </w:ins>
    </w:p>
    <w:p>
      <w:pPr>
        <w:pStyle w:val="Normal"/>
        <w:numPr>
          <w:ilvl w:val="0"/>
          <w:numId w:val="13"/>
        </w:numPr>
        <w:spacing w:lineRule="auto" w:line="240" w:before="0" w:after="0"/>
        <w:rPr/>
      </w:pPr>
      <w:ins w:id="30" w:author="Unknown" w:date="0-00-00T00:00:00Z">
        <w:r>
          <w:rPr>
            <w:rStyle w:val="Keyword"/>
          </w:rPr>
          <w:t>class</w:t>
        </w:r>
      </w:ins>
      <w:ins w:id="31" w:author="Unknown" w:date="0-00-00T00:00:00Z">
        <w:r>
          <w:rPr/>
          <w:t> Multi3 </w:t>
        </w:r>
      </w:ins>
      <w:ins w:id="32" w:author="Unknown" w:date="0-00-00T00:00:00Z">
        <w:r>
          <w:rPr>
            <w:rStyle w:val="Keyword"/>
          </w:rPr>
          <w:t>implements</w:t>
        </w:r>
      </w:ins>
      <w:ins w:id="33" w:author="Unknown" w:date="0-00-00T00:00:00Z">
        <w:r>
          <w:rPr/>
          <w:t> Runnable{  </w:t>
        </w:r>
      </w:ins>
    </w:p>
    <w:p>
      <w:pPr>
        <w:pStyle w:val="Normal"/>
        <w:numPr>
          <w:ilvl w:val="0"/>
          <w:numId w:val="13"/>
        </w:numPr>
        <w:spacing w:lineRule="auto" w:line="240" w:before="0" w:after="0"/>
        <w:rPr/>
      </w:pPr>
      <w:ins w:id="34" w:author="Unknown" w:date="0-00-00T00:00:00Z">
        <w:r>
          <w:rPr>
            <w:rStyle w:val="Keyword"/>
          </w:rPr>
          <w:t>public</w:t>
        </w:r>
      </w:ins>
      <w:ins w:id="35" w:author="Unknown" w:date="0-00-00T00:00:00Z">
        <w:r>
          <w:rPr/>
          <w:t> </w:t>
        </w:r>
      </w:ins>
      <w:ins w:id="36" w:author="Unknown" w:date="0-00-00T00:00:00Z">
        <w:r>
          <w:rPr>
            <w:rStyle w:val="Keyword"/>
          </w:rPr>
          <w:t>void</w:t>
        </w:r>
      </w:ins>
      <w:ins w:id="37" w:author="Unknown" w:date="0-00-00T00:00:00Z">
        <w:r>
          <w:rPr/>
          <w:t> run(){  </w:t>
        </w:r>
      </w:ins>
    </w:p>
    <w:p>
      <w:pPr>
        <w:pStyle w:val="Normal"/>
        <w:numPr>
          <w:ilvl w:val="0"/>
          <w:numId w:val="13"/>
        </w:numPr>
        <w:spacing w:lineRule="auto" w:line="240" w:before="0" w:after="0"/>
        <w:rPr/>
      </w:pPr>
      <w:ins w:id="38" w:author="Unknown" w:date="0-00-00T00:00:00Z">
        <w:r>
          <w:rPr/>
          <w:t>System.out.println(</w:t>
        </w:r>
      </w:ins>
      <w:ins w:id="39" w:author="Unknown" w:date="0-00-00T00:00:00Z">
        <w:r>
          <w:rPr>
            <w:rStyle w:val="String"/>
          </w:rPr>
          <w:t>"thread is running..."</w:t>
        </w:r>
      </w:ins>
      <w:ins w:id="40" w:author="Unknown" w:date="0-00-00T00:00:00Z">
        <w:r>
          <w:rPr/>
          <w:t>);  </w:t>
        </w:r>
      </w:ins>
    </w:p>
    <w:p>
      <w:pPr>
        <w:pStyle w:val="Normal"/>
        <w:numPr>
          <w:ilvl w:val="0"/>
          <w:numId w:val="13"/>
        </w:numPr>
        <w:spacing w:lineRule="auto" w:line="240" w:before="0" w:after="0"/>
        <w:rPr/>
      </w:pPr>
      <w:ins w:id="41" w:author="Unknown" w:date="0-00-00T00:00:00Z">
        <w:r>
          <w:rPr/>
          <w:t>}  </w:t>
        </w:r>
      </w:ins>
    </w:p>
    <w:p>
      <w:pPr>
        <w:pStyle w:val="Normal"/>
        <w:numPr>
          <w:ilvl w:val="0"/>
          <w:numId w:val="13"/>
        </w:numPr>
        <w:spacing w:lineRule="auto" w:line="240" w:before="0" w:after="0"/>
        <w:rPr/>
      </w:pPr>
      <w:ins w:id="42" w:author="Unknown" w:date="0-00-00T00:00:00Z">
        <w:r>
          <w:rPr/>
          <w:t>  </w:t>
        </w:r>
      </w:ins>
    </w:p>
    <w:p>
      <w:pPr>
        <w:pStyle w:val="Normal"/>
        <w:numPr>
          <w:ilvl w:val="0"/>
          <w:numId w:val="13"/>
        </w:numPr>
        <w:spacing w:lineRule="auto" w:line="240" w:before="0" w:after="0"/>
        <w:rPr/>
      </w:pPr>
      <w:ins w:id="43" w:author="Unknown" w:date="0-00-00T00:00:00Z">
        <w:r>
          <w:rPr>
            <w:rStyle w:val="Keyword"/>
          </w:rPr>
          <w:t>public</w:t>
        </w:r>
      </w:ins>
      <w:ins w:id="44" w:author="Unknown" w:date="0-00-00T00:00:00Z">
        <w:r>
          <w:rPr/>
          <w:t> </w:t>
        </w:r>
      </w:ins>
      <w:ins w:id="45" w:author="Unknown" w:date="0-00-00T00:00:00Z">
        <w:r>
          <w:rPr>
            <w:rStyle w:val="Keyword"/>
          </w:rPr>
          <w:t>static</w:t>
        </w:r>
      </w:ins>
      <w:ins w:id="46" w:author="Unknown" w:date="0-00-00T00:00:00Z">
        <w:r>
          <w:rPr/>
          <w:t> </w:t>
        </w:r>
      </w:ins>
      <w:ins w:id="47" w:author="Unknown" w:date="0-00-00T00:00:00Z">
        <w:r>
          <w:rPr>
            <w:rStyle w:val="Keyword"/>
          </w:rPr>
          <w:t>void</w:t>
        </w:r>
      </w:ins>
      <w:ins w:id="48" w:author="Unknown" w:date="0-00-00T00:00:00Z">
        <w:r>
          <w:rPr/>
          <w:t> main(String args[]){  </w:t>
        </w:r>
      </w:ins>
    </w:p>
    <w:p>
      <w:pPr>
        <w:pStyle w:val="Normal"/>
        <w:numPr>
          <w:ilvl w:val="0"/>
          <w:numId w:val="13"/>
        </w:numPr>
        <w:spacing w:lineRule="auto" w:line="240" w:before="0" w:after="0"/>
        <w:rPr/>
      </w:pPr>
      <w:ins w:id="49" w:author="Unknown" w:date="0-00-00T00:00:00Z">
        <w:r>
          <w:rPr/>
          <w:t>Multi3 m1=</w:t>
        </w:r>
      </w:ins>
      <w:ins w:id="50" w:author="Unknown" w:date="0-00-00T00:00:00Z">
        <w:r>
          <w:rPr>
            <w:rStyle w:val="Keyword"/>
          </w:rPr>
          <w:t>new</w:t>
        </w:r>
      </w:ins>
      <w:ins w:id="51" w:author="Unknown" w:date="0-00-00T00:00:00Z">
        <w:r>
          <w:rPr/>
          <w:t> Multi3();  </w:t>
        </w:r>
      </w:ins>
    </w:p>
    <w:p>
      <w:pPr>
        <w:pStyle w:val="Normal"/>
        <w:numPr>
          <w:ilvl w:val="0"/>
          <w:numId w:val="13"/>
        </w:numPr>
        <w:spacing w:lineRule="auto" w:line="240" w:before="0" w:after="0"/>
        <w:rPr/>
      </w:pPr>
      <w:ins w:id="52" w:author="Unknown" w:date="0-00-00T00:00:00Z">
        <w:r>
          <w:rPr/>
          <w:t>Thread t1 =</w:t>
        </w:r>
      </w:ins>
      <w:ins w:id="53" w:author="Unknown" w:date="0-00-00T00:00:00Z">
        <w:r>
          <w:rPr>
            <w:rStyle w:val="Keyword"/>
          </w:rPr>
          <w:t>new</w:t>
        </w:r>
      </w:ins>
      <w:ins w:id="54" w:author="Unknown" w:date="0-00-00T00:00:00Z">
        <w:r>
          <w:rPr/>
          <w:t> Thread(m1);  </w:t>
        </w:r>
      </w:ins>
    </w:p>
    <w:p>
      <w:pPr>
        <w:pStyle w:val="Normal"/>
        <w:numPr>
          <w:ilvl w:val="0"/>
          <w:numId w:val="13"/>
        </w:numPr>
        <w:spacing w:lineRule="auto" w:line="240" w:before="0" w:after="0"/>
        <w:rPr/>
      </w:pPr>
      <w:ins w:id="55" w:author="Unknown" w:date="0-00-00T00:00:00Z">
        <w:r>
          <w:rPr/>
          <w:t>t1.start();  </w:t>
        </w:r>
      </w:ins>
    </w:p>
    <w:p>
      <w:pPr>
        <w:pStyle w:val="Normal"/>
        <w:numPr>
          <w:ilvl w:val="0"/>
          <w:numId w:val="13"/>
        </w:numPr>
        <w:spacing w:lineRule="auto" w:line="240" w:before="0" w:after="0"/>
        <w:rPr/>
      </w:pPr>
      <w:ins w:id="56" w:author="Unknown" w:date="0-00-00T00:00:00Z">
        <w:r>
          <w:rPr/>
          <w:t> </w:t>
        </w:r>
      </w:ins>
      <w:ins w:id="57" w:author="Unknown" w:date="0-00-00T00:00:00Z">
        <w:r>
          <w:rPr/>
          <w:t>}  </w:t>
        </w:r>
      </w:ins>
    </w:p>
    <w:p>
      <w:pPr>
        <w:pStyle w:val="Normal"/>
        <w:numPr>
          <w:ilvl w:val="0"/>
          <w:numId w:val="13"/>
        </w:numPr>
        <w:spacing w:lineRule="auto" w:line="240" w:before="0" w:after="0"/>
        <w:rPr/>
      </w:pPr>
      <w:ins w:id="58" w:author="Unknown" w:date="0-00-00T00:00:00Z">
        <w:r>
          <w:rPr/>
          <w:t>}  </w:t>
        </w:r>
      </w:ins>
    </w:p>
    <w:p>
      <w:pPr>
        <w:pStyle w:val="HTMLPreformatted"/>
        <w:rPr/>
      </w:pPr>
      <w:ins w:id="59" w:author="Unknown" w:date="0-00-00T00:00:00Z">
        <w:r>
          <w:rPr/>
          <w:t>Output:thread is running...</w:t>
        </w:r>
      </w:ins>
    </w:p>
    <w:tbl>
      <w:tblPr>
        <w:tblW w:w="10296" w:type="dxa"/>
        <w:jc w:val="left"/>
        <w:tblInd w:w="0" w:type="dxa"/>
        <w:tblBorders/>
        <w:tblCellMar>
          <w:top w:w="15" w:type="dxa"/>
          <w:left w:w="15" w:type="dxa"/>
          <w:bottom w:w="15" w:type="dxa"/>
          <w:right w:w="15" w:type="dxa"/>
        </w:tblCellMar>
        <w:tblLook w:val="04a0" w:noVBand="1" w:noHBand="0" w:lastColumn="0" w:firstColumn="1" w:lastRow="0" w:firstRow="1"/>
      </w:tblPr>
      <w:tblGrid>
        <w:gridCol w:w="10296"/>
      </w:tblGrid>
      <w:tr>
        <w:trPr/>
        <w:tc>
          <w:tcPr>
            <w:tcW w:w="10296" w:type="dxa"/>
            <w:tcBorders/>
            <w:shd w:fill="auto" w:val="clear"/>
            <w:vAlign w:val="center"/>
          </w:tcPr>
          <w:p>
            <w:pPr>
              <w:pStyle w:val="Normal"/>
              <w:spacing w:lineRule="auto" w:line="240" w:before="0" w:after="0"/>
              <w:rPr>
                <w:sz w:val="24"/>
                <w:szCs w:val="24"/>
              </w:rPr>
            </w:pPr>
            <w:r>
              <w:rPr/>
              <w:t>If you are not extending the Thread class,your class object would not be treated as a thread object.So you need to explicitely create Thread class object.We are passing the object of your class that implements Runnable so that your class run() method may execute.</w:t>
            </w:r>
          </w:p>
        </w:tc>
      </w:tr>
    </w:tbl>
    <w:p>
      <w:pPr>
        <w:pStyle w:val="Heading1"/>
        <w:spacing w:beforeAutospacing="0" w:before="0" w:afterAutospacing="0" w:after="0"/>
        <w:rPr/>
      </w:pPr>
      <w:r>
        <w:rPr/>
        <w:t>Thread Scheduler in Java</w:t>
      </w:r>
    </w:p>
    <w:p>
      <w:pPr>
        <w:pStyle w:val="NormalWeb"/>
        <w:spacing w:beforeAutospacing="0" w:before="0" w:afterAutospacing="0" w:after="0"/>
        <w:rPr/>
      </w:pPr>
      <w:r>
        <w:rPr>
          <w:b/>
          <w:bCs/>
        </w:rPr>
        <w:t>Thread scheduler</w:t>
      </w:r>
      <w:r>
        <w:rPr/>
        <w:t xml:space="preserve"> in java is the part of the JVM that decides which thread should run.</w:t>
      </w:r>
    </w:p>
    <w:p>
      <w:pPr>
        <w:pStyle w:val="NormalWeb"/>
        <w:spacing w:beforeAutospacing="0" w:before="0" w:afterAutospacing="0" w:after="0"/>
        <w:rPr/>
      </w:pPr>
      <w:r>
        <w:rPr/>
        <w:t>There is no guarantee that which runnable thread will be chosen to run by the thread scheduler.</w:t>
      </w:r>
    </w:p>
    <w:p>
      <w:pPr>
        <w:pStyle w:val="NormalWeb"/>
        <w:spacing w:beforeAutospacing="0" w:before="0" w:afterAutospacing="0" w:after="0"/>
        <w:rPr/>
      </w:pPr>
      <w:r>
        <w:rPr/>
        <w:t>Only one thread at a time can run in a single process.</w:t>
      </w:r>
    </w:p>
    <w:p>
      <w:pPr>
        <w:pStyle w:val="NormalWeb"/>
        <w:spacing w:beforeAutospacing="0" w:before="0" w:afterAutospacing="0" w:after="0"/>
        <w:rPr/>
      </w:pPr>
      <w:r>
        <w:rPr/>
        <w:t>The thread scheduler mainly uses preemptive or time slicing scheduling to schedule the threads.</w:t>
      </w:r>
    </w:p>
    <w:p>
      <w:pPr>
        <w:pStyle w:val="Normal"/>
        <w:spacing w:lineRule="auto" w:line="240" w:before="0" w:after="0"/>
        <w:rPr/>
      </w:pPr>
      <w:r>
        <w:rPr/>
        <mc:AlternateContent>
          <mc:Choice Requires="wps">
            <w:drawing>
              <wp:inline distT="0" distB="0" distL="114300" distR="114300">
                <wp:extent cx="1270" cy="19685"/>
                <wp:effectExtent l="0" t="0" r="0" b="0"/>
                <wp:docPr id="9" name=""/>
                <a:graphic xmlns:a="http://schemas.openxmlformats.org/drawingml/2006/main">
                  <a:graphicData uri="http://schemas.microsoft.com/office/word/2010/wordprocessingShape">
                    <wps:wsp>
                      <wps:cNvSpPr/>
                      <wps:nvSpPr>
                        <wps:cNvPr id="6"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3"/>
        <w:spacing w:lineRule="auto" w:line="240" w:before="0" w:after="200"/>
        <w:rPr/>
      </w:pPr>
      <w:r>
        <w:rPr/>
        <w:t>Difference between preemptive scheduling and time slicing</w:t>
      </w:r>
    </w:p>
    <w:p>
      <w:pPr>
        <w:pStyle w:val="NormalWeb"/>
        <w:spacing w:beforeAutospacing="0" w:before="0" w:afterAutospacing="0" w:after="0"/>
        <w:rPr/>
      </w:pPr>
      <w:r>
        <w:rPr/>
        <w:t xml:space="preserve">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 </w:t>
      </w:r>
    </w:p>
    <w:p>
      <w:pPr>
        <w:pStyle w:val="Heading1"/>
        <w:spacing w:beforeAutospacing="0" w:before="0" w:afterAutospacing="0" w:after="0"/>
        <w:rPr/>
      </w:pPr>
      <w:r>
        <w:rPr/>
        <w:t>Sleep method in java</w:t>
      </w:r>
    </w:p>
    <w:p>
      <w:pPr>
        <w:pStyle w:val="NormalWeb"/>
        <w:spacing w:beforeAutospacing="0" w:before="0" w:afterAutospacing="0" w:after="0"/>
        <w:rPr/>
      </w:pPr>
      <w:r>
        <w:rPr/>
        <w:t>The sleep() method of Thread class is used to sleep a thread for the specified amount of time.</w:t>
      </w:r>
    </w:p>
    <w:p>
      <w:pPr>
        <w:pStyle w:val="Heading2"/>
        <w:spacing w:lineRule="auto" w:line="240" w:before="0" w:after="200"/>
        <w:rPr/>
      </w:pPr>
      <w:r>
        <w:rPr/>
        <w:t>Syntax of sleep() method in java</w:t>
      </w:r>
    </w:p>
    <w:p>
      <w:pPr>
        <w:pStyle w:val="NormalWeb"/>
        <w:spacing w:beforeAutospacing="0" w:before="0" w:afterAutospacing="0" w:after="0"/>
        <w:rPr/>
      </w:pPr>
      <w:r>
        <w:rPr/>
        <w:t>The Thread class provides two methods for sleeping a thread:</w:t>
      </w:r>
    </w:p>
    <w:p>
      <w:pPr>
        <w:pStyle w:val="Normal"/>
        <w:numPr>
          <w:ilvl w:val="0"/>
          <w:numId w:val="14"/>
        </w:numPr>
        <w:spacing w:lineRule="auto" w:line="240" w:before="0" w:after="0"/>
        <w:rPr/>
      </w:pPr>
      <w:r>
        <w:rPr/>
        <w:t>public static void sleep(long miliseconds)throws InterruptedException</w:t>
      </w:r>
    </w:p>
    <w:p>
      <w:pPr>
        <w:pStyle w:val="Normal"/>
        <w:numPr>
          <w:ilvl w:val="0"/>
          <w:numId w:val="14"/>
        </w:numPr>
        <w:spacing w:lineRule="auto" w:line="240" w:before="0" w:after="0"/>
        <w:rPr/>
      </w:pPr>
      <w:r>
        <w:rPr/>
        <w:t>public static void sleep(long miliseconds, int nanos)throws InterruptedException</w:t>
      </w:r>
    </w:p>
    <w:p>
      <w:pPr>
        <w:pStyle w:val="Heading2"/>
        <w:spacing w:lineRule="auto" w:line="240" w:before="0" w:after="200"/>
        <w:rPr/>
      </w:pPr>
      <w:r>
        <w:rPr/>
        <w:t>Example of sleep method in java</w:t>
      </w:r>
    </w:p>
    <w:p>
      <w:pPr>
        <w:pStyle w:val="Normal"/>
        <w:numPr>
          <w:ilvl w:val="0"/>
          <w:numId w:val="15"/>
        </w:numPr>
        <w:spacing w:lineRule="auto" w:line="240" w:before="0" w:after="0"/>
        <w:rPr/>
      </w:pPr>
      <w:r>
        <w:rPr>
          <w:rStyle w:val="Keyword"/>
        </w:rPr>
        <w:t>class</w:t>
      </w:r>
      <w:r>
        <w:rPr/>
        <w:t> TestSleepMethod1 </w:t>
      </w:r>
      <w:r>
        <w:rPr>
          <w:rStyle w:val="Keyword"/>
        </w:rPr>
        <w:t>extends</w:t>
      </w:r>
      <w:r>
        <w:rPr/>
        <w:t> Thread{  </w:t>
      </w:r>
    </w:p>
    <w:p>
      <w:pPr>
        <w:pStyle w:val="Normal"/>
        <w:numPr>
          <w:ilvl w:val="0"/>
          <w:numId w:val="15"/>
        </w:numPr>
        <w:spacing w:lineRule="auto" w:line="240" w:before="0" w:after="0"/>
        <w:rPr/>
      </w:pPr>
      <w:r>
        <w:rPr/>
        <w:t> </w:t>
      </w:r>
      <w:r>
        <w:rPr>
          <w:rStyle w:val="Keyword"/>
        </w:rPr>
        <w:t>public</w:t>
      </w:r>
      <w:r>
        <w:rPr/>
        <w:t> </w:t>
      </w:r>
      <w:r>
        <w:rPr>
          <w:rStyle w:val="Keyword"/>
        </w:rPr>
        <w:t>void</w:t>
      </w:r>
      <w:r>
        <w:rPr/>
        <w:t> run(){  </w:t>
      </w:r>
    </w:p>
    <w:p>
      <w:pPr>
        <w:pStyle w:val="Normal"/>
        <w:numPr>
          <w:ilvl w:val="0"/>
          <w:numId w:val="15"/>
        </w:numPr>
        <w:spacing w:lineRule="auto" w:line="240" w:before="0" w:after="0"/>
        <w:rPr/>
      </w:pPr>
      <w:r>
        <w:rPr/>
        <w:t>  </w:t>
      </w:r>
      <w:r>
        <w:rPr>
          <w:rStyle w:val="Keyword"/>
        </w:rPr>
        <w:t>for</w:t>
      </w:r>
      <w:r>
        <w:rPr/>
        <w:t>(</w:t>
      </w:r>
      <w:r>
        <w:rPr>
          <w:rStyle w:val="Keyword"/>
        </w:rPr>
        <w:t>int</w:t>
      </w:r>
      <w:r>
        <w:rPr/>
        <w:t> i=</w:t>
      </w:r>
      <w:r>
        <w:rPr>
          <w:rStyle w:val="Number"/>
        </w:rPr>
        <w:t>1</w:t>
      </w:r>
      <w:r>
        <w:rPr/>
        <w:t>;i&lt;</w:t>
      </w:r>
      <w:r>
        <w:rPr>
          <w:rStyle w:val="Number"/>
        </w:rPr>
        <w:t>5</w:t>
      </w:r>
      <w:r>
        <w:rPr/>
        <w:t>;i++){  </w:t>
      </w:r>
    </w:p>
    <w:p>
      <w:pPr>
        <w:pStyle w:val="Normal"/>
        <w:numPr>
          <w:ilvl w:val="0"/>
          <w:numId w:val="15"/>
        </w:numPr>
        <w:spacing w:lineRule="auto" w:line="240" w:before="0" w:after="0"/>
        <w:rPr/>
      </w:pPr>
      <w:r>
        <w:rPr/>
        <w:t>    </w:t>
      </w:r>
      <w:r>
        <w:rPr>
          <w:rStyle w:val="Keyword"/>
        </w:rPr>
        <w:t>try</w:t>
      </w:r>
      <w:r>
        <w:rPr/>
        <w:t>{Thread.sleep(</w:t>
      </w:r>
      <w:r>
        <w:rPr>
          <w:rStyle w:val="Number"/>
        </w:rPr>
        <w:t>500</w:t>
      </w:r>
      <w:r>
        <w:rPr/>
        <w:t>);}</w:t>
      </w:r>
      <w:r>
        <w:rPr>
          <w:rStyle w:val="Keyword"/>
        </w:rPr>
        <w:t>catch</w:t>
      </w:r>
      <w:r>
        <w:rPr/>
        <w:t>(InterruptedException e){System.out.println(e);}  </w:t>
      </w:r>
    </w:p>
    <w:p>
      <w:pPr>
        <w:pStyle w:val="Normal"/>
        <w:numPr>
          <w:ilvl w:val="0"/>
          <w:numId w:val="15"/>
        </w:numPr>
        <w:spacing w:lineRule="auto" w:line="240" w:before="0" w:after="0"/>
        <w:rPr/>
      </w:pPr>
      <w:r>
        <w:rPr/>
        <w:t>    </w:t>
      </w:r>
      <w:r>
        <w:rPr/>
        <w:t>System.out.println(i);  </w:t>
      </w:r>
    </w:p>
    <w:p>
      <w:pPr>
        <w:pStyle w:val="Normal"/>
        <w:numPr>
          <w:ilvl w:val="0"/>
          <w:numId w:val="15"/>
        </w:numPr>
        <w:spacing w:lineRule="auto" w:line="240" w:before="0" w:after="0"/>
        <w:rPr/>
      </w:pPr>
      <w:r>
        <w:rPr/>
        <w:t>  </w:t>
      </w:r>
      <w:r>
        <w:rPr/>
        <w:t>}  </w:t>
      </w:r>
    </w:p>
    <w:p>
      <w:pPr>
        <w:pStyle w:val="Normal"/>
        <w:numPr>
          <w:ilvl w:val="0"/>
          <w:numId w:val="15"/>
        </w:numPr>
        <w:spacing w:lineRule="auto" w:line="240" w:before="0" w:after="0"/>
        <w:rPr/>
      </w:pPr>
      <w:r>
        <w:rPr/>
        <w:t> </w:t>
      </w:r>
      <w:r>
        <w:rPr/>
        <w:t>}  </w:t>
      </w:r>
    </w:p>
    <w:p>
      <w:pPr>
        <w:pStyle w:val="Normal"/>
        <w:numPr>
          <w:ilvl w:val="0"/>
          <w:numId w:val="15"/>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  </w:t>
      </w:r>
    </w:p>
    <w:p>
      <w:pPr>
        <w:pStyle w:val="Normal"/>
        <w:numPr>
          <w:ilvl w:val="0"/>
          <w:numId w:val="15"/>
        </w:numPr>
        <w:spacing w:lineRule="auto" w:line="240" w:before="0" w:after="0"/>
        <w:rPr/>
      </w:pPr>
      <w:r>
        <w:rPr/>
        <w:t>  </w:t>
      </w:r>
      <w:r>
        <w:rPr/>
        <w:t>TestSleepMethod1 t1=</w:t>
      </w:r>
      <w:r>
        <w:rPr>
          <w:rStyle w:val="Keyword"/>
        </w:rPr>
        <w:t>new</w:t>
      </w:r>
      <w:r>
        <w:rPr/>
        <w:t> TestSleepMethod1();  </w:t>
      </w:r>
    </w:p>
    <w:p>
      <w:pPr>
        <w:pStyle w:val="Normal"/>
        <w:numPr>
          <w:ilvl w:val="0"/>
          <w:numId w:val="15"/>
        </w:numPr>
        <w:spacing w:lineRule="auto" w:line="240" w:before="0" w:after="0"/>
        <w:rPr/>
      </w:pPr>
      <w:r>
        <w:rPr/>
        <w:t>  </w:t>
      </w:r>
      <w:r>
        <w:rPr/>
        <w:t>TestSleepMethod1 t2=</w:t>
      </w:r>
      <w:r>
        <w:rPr>
          <w:rStyle w:val="Keyword"/>
        </w:rPr>
        <w:t>new</w:t>
      </w:r>
      <w:r>
        <w:rPr/>
        <w:t> TestSleepMethod1();  </w:t>
      </w:r>
    </w:p>
    <w:p>
      <w:pPr>
        <w:pStyle w:val="Normal"/>
        <w:numPr>
          <w:ilvl w:val="0"/>
          <w:numId w:val="15"/>
        </w:numPr>
        <w:spacing w:lineRule="auto" w:line="240" w:before="0" w:after="0"/>
        <w:rPr/>
      </w:pPr>
      <w:r>
        <w:rPr/>
        <w:t>   </w:t>
      </w:r>
    </w:p>
    <w:p>
      <w:pPr>
        <w:pStyle w:val="Normal"/>
        <w:numPr>
          <w:ilvl w:val="0"/>
          <w:numId w:val="15"/>
        </w:numPr>
        <w:spacing w:lineRule="auto" w:line="240" w:before="0" w:after="0"/>
        <w:rPr/>
      </w:pPr>
      <w:r>
        <w:rPr/>
        <w:t>  </w:t>
      </w:r>
      <w:r>
        <w:rPr/>
        <w:t>t1.start();  </w:t>
      </w:r>
    </w:p>
    <w:p>
      <w:pPr>
        <w:pStyle w:val="Normal"/>
        <w:numPr>
          <w:ilvl w:val="0"/>
          <w:numId w:val="15"/>
        </w:numPr>
        <w:spacing w:lineRule="auto" w:line="240" w:before="0" w:after="0"/>
        <w:rPr/>
      </w:pPr>
      <w:r>
        <w:rPr/>
        <w:t>  </w:t>
      </w:r>
      <w:r>
        <w:rPr/>
        <w:t>t2.start();  </w:t>
      </w:r>
    </w:p>
    <w:p>
      <w:pPr>
        <w:pStyle w:val="Normal"/>
        <w:numPr>
          <w:ilvl w:val="0"/>
          <w:numId w:val="15"/>
        </w:numPr>
        <w:spacing w:lineRule="auto" w:line="240" w:before="0" w:after="0"/>
        <w:rPr/>
      </w:pPr>
      <w:r>
        <w:rPr/>
        <w:t> </w:t>
      </w:r>
      <w:r>
        <w:rPr/>
        <w:t>}  </w:t>
      </w:r>
    </w:p>
    <w:p>
      <w:pPr>
        <w:pStyle w:val="Normal"/>
        <w:numPr>
          <w:ilvl w:val="0"/>
          <w:numId w:val="15"/>
        </w:numPr>
        <w:spacing w:lineRule="auto" w:line="240" w:before="0" w:after="0"/>
        <w:rPr/>
      </w:pPr>
      <w:r>
        <w:rPr/>
        <w:t>}  </w:t>
      </w:r>
    </w:p>
    <w:p>
      <w:pPr>
        <w:pStyle w:val="NormalWeb"/>
        <w:spacing w:beforeAutospacing="0" w:before="0" w:afterAutospacing="0" w:after="0"/>
        <w:rPr/>
      </w:pPr>
      <w:r>
        <w:rPr/>
        <w:t>Output:</w:t>
      </w:r>
    </w:p>
    <w:p>
      <w:pPr>
        <w:pStyle w:val="HTMLPreformatted"/>
        <w:rPr/>
      </w:pPr>
      <w:r>
        <w:rPr/>
        <w:t xml:space="preserve">       </w:t>
      </w:r>
      <w:r>
        <w:rPr/>
        <w:t>1</w:t>
      </w:r>
    </w:p>
    <w:p>
      <w:pPr>
        <w:pStyle w:val="HTMLPreformatted"/>
        <w:rPr/>
      </w:pPr>
      <w:r>
        <w:rPr/>
        <w:t xml:space="preserve">       </w:t>
      </w:r>
      <w:r>
        <w:rPr/>
        <w:t>1</w:t>
      </w:r>
    </w:p>
    <w:p>
      <w:pPr>
        <w:pStyle w:val="HTMLPreformatted"/>
        <w:rPr/>
      </w:pPr>
      <w:r>
        <w:rPr/>
        <w:t xml:space="preserve">       </w:t>
      </w:r>
      <w:r>
        <w:rPr/>
        <w:t>2</w:t>
      </w:r>
    </w:p>
    <w:p>
      <w:pPr>
        <w:pStyle w:val="HTMLPreformatted"/>
        <w:rPr/>
      </w:pPr>
      <w:r>
        <w:rPr/>
        <w:t xml:space="preserve">       </w:t>
      </w:r>
      <w:r>
        <w:rPr/>
        <w:t>2</w:t>
      </w:r>
    </w:p>
    <w:p>
      <w:pPr>
        <w:pStyle w:val="HTMLPreformatted"/>
        <w:rPr/>
      </w:pPr>
      <w:r>
        <w:rPr/>
        <w:t xml:space="preserve">       </w:t>
      </w:r>
      <w:r>
        <w:rPr/>
        <w:t>3</w:t>
      </w:r>
    </w:p>
    <w:p>
      <w:pPr>
        <w:pStyle w:val="HTMLPreformatted"/>
        <w:rPr/>
      </w:pPr>
      <w:r>
        <w:rPr/>
        <w:t xml:space="preserve">       </w:t>
      </w:r>
      <w:r>
        <w:rPr/>
        <w:t>3</w:t>
      </w:r>
    </w:p>
    <w:p>
      <w:pPr>
        <w:pStyle w:val="HTMLPreformatted"/>
        <w:rPr/>
      </w:pPr>
      <w:r>
        <w:rPr/>
        <w:t xml:space="preserve">       </w:t>
      </w:r>
      <w:r>
        <w:rPr/>
        <w:t>4</w:t>
      </w:r>
    </w:p>
    <w:p>
      <w:pPr>
        <w:pStyle w:val="HTMLPreformatted"/>
        <w:rPr/>
      </w:pPr>
      <w:r>
        <w:rPr/>
        <w:t xml:space="preserve">       </w:t>
      </w:r>
      <w:r>
        <w:rPr/>
        <w:t>4</w:t>
      </w:r>
    </w:p>
    <w:p>
      <w:pPr>
        <w:pStyle w:val="NormalWeb"/>
        <w:spacing w:beforeAutospacing="0" w:before="0" w:afterAutospacing="0" w:after="0"/>
        <w:rPr/>
      </w:pPr>
      <w:r>
        <w:rPr/>
        <w:t xml:space="preserve">As you know well that at a time only one thread is executed. If you sleep a thread for the specified time,the thread shedular picks up another thread and so on. </w:t>
      </w:r>
    </w:p>
    <w:p>
      <w:pPr>
        <w:pStyle w:val="Normal"/>
        <w:numPr>
          <w:ilvl w:val="0"/>
          <w:numId w:val="0"/>
        </w:numPr>
        <w:spacing w:lineRule="auto" w:line="240" w:before="0" w:after="0"/>
        <w:outlineLvl w:val="0"/>
        <w:rPr>
          <w:rFonts w:ascii="Times New Roman" w:hAnsi="Times New Roman" w:eastAsia="Times New Roman" w:cs="Times New Roman"/>
          <w:b/>
          <w:b/>
          <w:bCs/>
          <w:sz w:val="48"/>
          <w:szCs w:val="48"/>
          <w:lang w:eastAsia="en-IN"/>
        </w:rPr>
      </w:pPr>
      <w:r>
        <w:rPr>
          <w:rFonts w:eastAsia="Times New Roman" w:cs="Times New Roman" w:ascii="Times New Roman" w:hAnsi="Times New Roman"/>
          <w:b/>
          <w:bCs/>
          <w:sz w:val="48"/>
          <w:szCs w:val="48"/>
          <w:lang w:eastAsia="en-IN"/>
        </w:rPr>
        <w:t>Can we start a thread twice</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No. After starting a thread, it can never be started again. If you does so, an </w:t>
      </w:r>
      <w:r>
        <w:rPr>
          <w:rFonts w:eastAsia="Times New Roman" w:cs="Times New Roman" w:ascii="Times New Roman" w:hAnsi="Times New Roman"/>
          <w:i/>
          <w:iCs/>
          <w:sz w:val="24"/>
          <w:szCs w:val="24"/>
          <w:lang w:eastAsia="en-IN"/>
        </w:rPr>
        <w:t>IllegalThreadStateException</w:t>
      </w:r>
      <w:r>
        <w:rPr>
          <w:rFonts w:eastAsia="Times New Roman" w:cs="Times New Roman" w:ascii="Times New Roman" w:hAnsi="Times New Roman"/>
          <w:sz w:val="24"/>
          <w:szCs w:val="24"/>
          <w:lang w:eastAsia="en-IN"/>
        </w:rPr>
        <w:t xml:space="preserve"> is thrown. In such case, thread will run once but for second time, it will throw exception.</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Let's understand it by the example given below:</w:t>
      </w:r>
    </w:p>
    <w:p>
      <w:pPr>
        <w:pStyle w:val="Normal"/>
        <w:numPr>
          <w:ilvl w:val="0"/>
          <w:numId w:val="16"/>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public class TestThreadTwice1 extends Thread{  </w:t>
      </w:r>
    </w:p>
    <w:p>
      <w:pPr>
        <w:pStyle w:val="Normal"/>
        <w:numPr>
          <w:ilvl w:val="0"/>
          <w:numId w:val="16"/>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void run(){  </w:t>
      </w:r>
    </w:p>
    <w:p>
      <w:pPr>
        <w:pStyle w:val="Normal"/>
        <w:numPr>
          <w:ilvl w:val="0"/>
          <w:numId w:val="16"/>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System.out.println("running...");  </w:t>
      </w:r>
    </w:p>
    <w:p>
      <w:pPr>
        <w:pStyle w:val="Normal"/>
        <w:numPr>
          <w:ilvl w:val="0"/>
          <w:numId w:val="16"/>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numPr>
          <w:ilvl w:val="0"/>
          <w:numId w:val="16"/>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static void main(String args[]){  </w:t>
      </w:r>
    </w:p>
    <w:p>
      <w:pPr>
        <w:pStyle w:val="Normal"/>
        <w:numPr>
          <w:ilvl w:val="0"/>
          <w:numId w:val="16"/>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TestThreadTwice1 t1=new TestThreadTwice1();  </w:t>
      </w:r>
    </w:p>
    <w:p>
      <w:pPr>
        <w:pStyle w:val="Normal"/>
        <w:numPr>
          <w:ilvl w:val="0"/>
          <w:numId w:val="16"/>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t1.start();  </w:t>
      </w:r>
    </w:p>
    <w:p>
      <w:pPr>
        <w:pStyle w:val="Normal"/>
        <w:numPr>
          <w:ilvl w:val="0"/>
          <w:numId w:val="16"/>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t1.start();  </w:t>
      </w:r>
    </w:p>
    <w:p>
      <w:pPr>
        <w:pStyle w:val="Normal"/>
        <w:numPr>
          <w:ilvl w:val="0"/>
          <w:numId w:val="16"/>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numPr>
          <w:ilvl w:val="0"/>
          <w:numId w:val="16"/>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0" w:after="0"/>
        <w:rPr/>
      </w:pPr>
      <w:hyperlink r:id="rId4">
        <w:r>
          <w:rPr>
            <w:rStyle w:val="InternetLink"/>
            <w:rFonts w:eastAsia="Times New Roman" w:cs="Times New Roman" w:ascii="Times New Roman" w:hAnsi="Times New Roman"/>
            <w:color w:val="0000FF"/>
            <w:sz w:val="24"/>
            <w:szCs w:val="24"/>
            <w:u w:val="single"/>
            <w:lang w:eastAsia="en-IN"/>
          </w:rPr>
          <w:t>Test it Now</w:t>
        </w:r>
      </w:hyperlink>
      <w:r>
        <w:rPr>
          <w:rFonts w:eastAsia="Times New Roman" w:cs="Times New Roman" w:ascii="Times New Roman" w:hAnsi="Times New Roman"/>
          <w:sz w:val="24"/>
          <w:szCs w:val="24"/>
          <w:lang w:eastAsia="en-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running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Exception in thread "main" java.lang.IllegalThreadStateException</w:t>
      </w:r>
    </w:p>
    <w:p>
      <w:pPr>
        <w:pStyle w:val="Normal"/>
        <w:numPr>
          <w:ilvl w:val="0"/>
          <w:numId w:val="0"/>
        </w:numPr>
        <w:spacing w:lineRule="auto" w:line="240" w:before="0" w:after="0"/>
        <w:outlineLvl w:val="0"/>
        <w:rPr>
          <w:rFonts w:ascii="Times New Roman" w:hAnsi="Times New Roman" w:eastAsia="Times New Roman" w:cs="Times New Roman"/>
          <w:b/>
          <w:b/>
          <w:bCs/>
          <w:sz w:val="48"/>
          <w:szCs w:val="48"/>
          <w:lang w:eastAsia="en-IN"/>
        </w:rPr>
      </w:pPr>
      <w:r>
        <w:rPr>
          <w:rFonts w:eastAsia="Times New Roman" w:cs="Times New Roman" w:ascii="Times New Roman" w:hAnsi="Times New Roman"/>
          <w:b/>
          <w:bCs/>
          <w:sz w:val="48"/>
          <w:szCs w:val="48"/>
          <w:lang w:eastAsia="en-IN"/>
        </w:rPr>
        <w:t>What if we call run() method directly instead start() method?</w:t>
      </w:r>
    </w:p>
    <w:tbl>
      <w:tblPr>
        <w:tblW w:w="10296" w:type="dxa"/>
        <w:jc w:val="left"/>
        <w:tblInd w:w="0" w:type="dxa"/>
        <w:tblBorders/>
        <w:tblCellMar>
          <w:top w:w="15" w:type="dxa"/>
          <w:left w:w="15" w:type="dxa"/>
          <w:bottom w:w="15" w:type="dxa"/>
          <w:right w:w="15" w:type="dxa"/>
        </w:tblCellMar>
        <w:tblLook w:val="04a0" w:noVBand="1" w:noHBand="0" w:lastColumn="0" w:firstColumn="1" w:lastRow="0" w:firstRow="1"/>
      </w:tblPr>
      <w:tblGrid>
        <w:gridCol w:w="10296"/>
      </w:tblGrid>
      <w:tr>
        <w:trPr/>
        <w:tc>
          <w:tcPr>
            <w:tcW w:w="10296" w:type="dxa"/>
            <w:tcBorders/>
            <w:shd w:fill="auto" w:val="clear"/>
            <w:vAlign w:val="center"/>
          </w:tcPr>
          <w:p>
            <w:pPr>
              <w:pStyle w:val="Normal"/>
              <w:numPr>
                <w:ilvl w:val="0"/>
                <w:numId w:val="17"/>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Each thread starts in a separate call stack.</w:t>
            </w:r>
          </w:p>
          <w:p>
            <w:pPr>
              <w:pStyle w:val="Normal"/>
              <w:numPr>
                <w:ilvl w:val="0"/>
                <w:numId w:val="17"/>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Invoking the run() method from main thread, the run() method goes onto the current call stack rather than at the beginning of a new call stack.</w:t>
            </w:r>
          </w:p>
        </w:tc>
      </w:tr>
    </w:tbl>
    <w:p>
      <w:pPr>
        <w:pStyle w:val="Normal"/>
        <w:numPr>
          <w:ilvl w:val="0"/>
          <w:numId w:val="18"/>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class TestCallRun1 extends Thread{  </w:t>
      </w:r>
    </w:p>
    <w:p>
      <w:pPr>
        <w:pStyle w:val="Normal"/>
        <w:numPr>
          <w:ilvl w:val="0"/>
          <w:numId w:val="18"/>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void run(){  </w:t>
      </w:r>
    </w:p>
    <w:p>
      <w:pPr>
        <w:pStyle w:val="Normal"/>
        <w:numPr>
          <w:ilvl w:val="0"/>
          <w:numId w:val="18"/>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System.out.println("running...");  </w:t>
      </w:r>
    </w:p>
    <w:p>
      <w:pPr>
        <w:pStyle w:val="Normal"/>
        <w:numPr>
          <w:ilvl w:val="0"/>
          <w:numId w:val="18"/>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numPr>
          <w:ilvl w:val="0"/>
          <w:numId w:val="18"/>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static void main(String args[]){  </w:t>
      </w:r>
    </w:p>
    <w:p>
      <w:pPr>
        <w:pStyle w:val="Normal"/>
        <w:numPr>
          <w:ilvl w:val="0"/>
          <w:numId w:val="18"/>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TestCallRun1 t1=new TestCallRun1();  </w:t>
      </w:r>
    </w:p>
    <w:p>
      <w:pPr>
        <w:pStyle w:val="Normal"/>
        <w:numPr>
          <w:ilvl w:val="0"/>
          <w:numId w:val="18"/>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t1.run();//fine, but does not start a separate call stack  </w:t>
      </w:r>
    </w:p>
    <w:p>
      <w:pPr>
        <w:pStyle w:val="Normal"/>
        <w:numPr>
          <w:ilvl w:val="0"/>
          <w:numId w:val="18"/>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numPr>
          <w:ilvl w:val="0"/>
          <w:numId w:val="18"/>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0" w:after="0"/>
        <w:rPr/>
      </w:pPr>
      <w:hyperlink r:id="rId5">
        <w:r>
          <w:rPr>
            <w:rStyle w:val="InternetLink"/>
            <w:rFonts w:eastAsia="Times New Roman" w:cs="Times New Roman" w:ascii="Times New Roman" w:hAnsi="Times New Roman"/>
            <w:color w:val="0000FF"/>
            <w:sz w:val="24"/>
            <w:szCs w:val="24"/>
            <w:u w:val="single"/>
            <w:lang w:eastAsia="en-IN"/>
          </w:rPr>
          <w:t>Test it Now</w:t>
        </w:r>
      </w:hyperlink>
      <w:r>
        <w:rPr>
          <w:rFonts w:eastAsia="Times New Roman" w:cs="Times New Roman" w:ascii="Times New Roman" w:hAnsi="Times New Roman"/>
          <w:sz w:val="24"/>
          <w:szCs w:val="24"/>
          <w:lang w:eastAsia="en-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Output:running...</w:t>
      </w:r>
    </w:p>
    <w:p>
      <w:pPr>
        <w:pStyle w:val="Normal"/>
        <w:spacing w:lineRule="auto" w:line="240" w:before="0" w:after="0"/>
        <w:rPr>
          <w:rFonts w:ascii="Times New Roman" w:hAnsi="Times New Roman" w:eastAsia="Times New Roman" w:cs="Times New Roman"/>
          <w:sz w:val="24"/>
          <w:szCs w:val="24"/>
          <w:lang w:eastAsia="en-IN"/>
        </w:rPr>
      </w:pPr>
      <w:r>
        <w:rPr/>
        <w:drawing>
          <wp:inline distT="0" distB="0" distL="0" distR="9525">
            <wp:extent cx="2028825" cy="2247900"/>
            <wp:effectExtent l="0" t="0" r="0" b="0"/>
            <wp:docPr id="10" name="Picture 3" descr="MainThrea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MainThreadStack"/>
                    <pic:cNvPicPr>
                      <a:picLocks noChangeAspect="1" noChangeArrowheads="1"/>
                    </pic:cNvPicPr>
                  </pic:nvPicPr>
                  <pic:blipFill>
                    <a:blip r:embed="rId6"/>
                    <a:stretch>
                      <a:fillRect/>
                    </a:stretch>
                  </pic:blipFill>
                  <pic:spPr bwMode="auto">
                    <a:xfrm>
                      <a:off x="0" y="0"/>
                      <a:ext cx="2028825" cy="2247900"/>
                    </a:xfrm>
                    <a:prstGeom prst="rect">
                      <a:avLst/>
                    </a:prstGeom>
                  </pic:spPr>
                </pic:pic>
              </a:graphicData>
            </a:graphic>
          </wp:inline>
        </w:drawing>
      </w:r>
      <w:r>
        <w:rPr>
          <w:rFonts w:eastAsia="Times New Roman" w:cs="Times New Roman" w:ascii="Times New Roman" w:hAnsi="Times New Roman"/>
          <w:b/>
          <w:bCs/>
          <w:i/>
          <w:iCs/>
          <w:sz w:val="24"/>
          <w:szCs w:val="24"/>
          <w:lang w:eastAsia="en-IN"/>
        </w:rPr>
        <w:t>Problem if you direct call run() method</w:t>
      </w:r>
      <w:r>
        <w:rPr>
          <w:rFonts w:eastAsia="Times New Roman" w:cs="Times New Roman" w:ascii="Times New Roman" w:hAnsi="Times New Roman"/>
          <w:sz w:val="24"/>
          <w:szCs w:val="24"/>
          <w:lang w:eastAsia="en-IN"/>
        </w:rPr>
        <w:t xml:space="preserve"> </w:t>
      </w:r>
    </w:p>
    <w:p>
      <w:pPr>
        <w:pStyle w:val="Normal"/>
        <w:numPr>
          <w:ilvl w:val="0"/>
          <w:numId w:val="19"/>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class TestCallRun2 extends Thread{  </w:t>
      </w:r>
    </w:p>
    <w:p>
      <w:pPr>
        <w:pStyle w:val="Normal"/>
        <w:numPr>
          <w:ilvl w:val="0"/>
          <w:numId w:val="19"/>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void run(){  </w:t>
      </w:r>
    </w:p>
    <w:p>
      <w:pPr>
        <w:pStyle w:val="Normal"/>
        <w:numPr>
          <w:ilvl w:val="0"/>
          <w:numId w:val="19"/>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for(int i=1;i&lt;5;i++){  </w:t>
      </w:r>
    </w:p>
    <w:p>
      <w:pPr>
        <w:pStyle w:val="Normal"/>
        <w:numPr>
          <w:ilvl w:val="0"/>
          <w:numId w:val="19"/>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try{Thread.sleep(500);}catch(InterruptedException e){System.out.println(e);}  </w:t>
      </w:r>
    </w:p>
    <w:p>
      <w:pPr>
        <w:pStyle w:val="Normal"/>
        <w:numPr>
          <w:ilvl w:val="0"/>
          <w:numId w:val="19"/>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System.out.println(i);  </w:t>
      </w:r>
    </w:p>
    <w:p>
      <w:pPr>
        <w:pStyle w:val="Normal"/>
        <w:numPr>
          <w:ilvl w:val="0"/>
          <w:numId w:val="19"/>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numPr>
          <w:ilvl w:val="0"/>
          <w:numId w:val="19"/>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numPr>
          <w:ilvl w:val="0"/>
          <w:numId w:val="19"/>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public static void main(String args[]){  </w:t>
      </w:r>
    </w:p>
    <w:p>
      <w:pPr>
        <w:pStyle w:val="Normal"/>
        <w:numPr>
          <w:ilvl w:val="0"/>
          <w:numId w:val="19"/>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TestCallRun2 t1=new TestCallRun2();  </w:t>
      </w:r>
    </w:p>
    <w:p>
      <w:pPr>
        <w:pStyle w:val="Normal"/>
        <w:numPr>
          <w:ilvl w:val="0"/>
          <w:numId w:val="19"/>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TestCallRun2 t2=new TestCallRun2();  </w:t>
      </w:r>
    </w:p>
    <w:p>
      <w:pPr>
        <w:pStyle w:val="Normal"/>
        <w:numPr>
          <w:ilvl w:val="0"/>
          <w:numId w:val="19"/>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numPr>
          <w:ilvl w:val="0"/>
          <w:numId w:val="19"/>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t1.run();  </w:t>
      </w:r>
    </w:p>
    <w:p>
      <w:pPr>
        <w:pStyle w:val="Normal"/>
        <w:numPr>
          <w:ilvl w:val="0"/>
          <w:numId w:val="19"/>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t2.run();  </w:t>
      </w:r>
    </w:p>
    <w:p>
      <w:pPr>
        <w:pStyle w:val="Normal"/>
        <w:numPr>
          <w:ilvl w:val="0"/>
          <w:numId w:val="19"/>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w:t>
      </w:r>
    </w:p>
    <w:p>
      <w:pPr>
        <w:pStyle w:val="Normal"/>
        <w:numPr>
          <w:ilvl w:val="0"/>
          <w:numId w:val="19"/>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pacing w:lineRule="auto" w:line="240" w:before="0" w:after="0"/>
        <w:rPr/>
      </w:pPr>
      <w:hyperlink r:id="rId7">
        <w:r>
          <w:rPr>
            <w:rStyle w:val="InternetLink"/>
            <w:rFonts w:eastAsia="Times New Roman" w:cs="Times New Roman" w:ascii="Times New Roman" w:hAnsi="Times New Roman"/>
            <w:color w:val="0000FF"/>
            <w:sz w:val="24"/>
            <w:szCs w:val="24"/>
            <w:u w:val="single"/>
            <w:lang w:eastAsia="en-IN"/>
          </w:rPr>
          <w:t>Test it Now</w:t>
        </w:r>
      </w:hyperlink>
      <w:r>
        <w:rPr>
          <w:rFonts w:eastAsia="Times New Roman" w:cs="Times New Roman" w:ascii="Times New Roman" w:hAnsi="Times New Roman"/>
          <w:sz w:val="24"/>
          <w:szCs w:val="24"/>
          <w:lang w:eastAsia="en-I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Output:1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p>
    <w:tbl>
      <w:tblPr>
        <w:tblW w:w="10296" w:type="dxa"/>
        <w:jc w:val="left"/>
        <w:tblInd w:w="0" w:type="dxa"/>
        <w:tblBorders/>
        <w:tblCellMar>
          <w:top w:w="15" w:type="dxa"/>
          <w:left w:w="15" w:type="dxa"/>
          <w:bottom w:w="15" w:type="dxa"/>
          <w:right w:w="15" w:type="dxa"/>
        </w:tblCellMar>
        <w:tblLook w:val="04a0" w:noVBand="1" w:noHBand="0" w:lastColumn="0" w:firstColumn="1" w:lastRow="0" w:firstRow="1"/>
      </w:tblPr>
      <w:tblGrid>
        <w:gridCol w:w="10296"/>
      </w:tblGrid>
      <w:tr>
        <w:trPr/>
        <w:tc>
          <w:tcPr>
            <w:tcW w:w="10296" w:type="dxa"/>
            <w:tcBorders/>
            <w:shd w:fill="auto" w:val="clear"/>
            <w:vAlign w:val="center"/>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As you can see in the above program that there is no context-switching because here t1 and t2 will be treated as normal object not thread object. </w:t>
            </w:r>
          </w:p>
        </w:tc>
      </w:tr>
    </w:tbl>
    <w:p>
      <w:pPr>
        <w:pStyle w:val="Heading1"/>
        <w:spacing w:beforeAutospacing="0" w:before="0" w:afterAutospacing="0" w:after="0"/>
        <w:rPr/>
      </w:pPr>
      <w:r>
        <w:rPr/>
        <w:t>The join() method</w:t>
      </w:r>
    </w:p>
    <w:p>
      <w:pPr>
        <w:pStyle w:val="NormalWeb"/>
        <w:spacing w:beforeAutospacing="0" w:before="0" w:afterAutospacing="0" w:after="0"/>
        <w:rPr/>
      </w:pPr>
      <w:r>
        <w:rPr/>
        <w:t>The join() method waits for a thread to die. In other words, it causes the currently running threads to stop executing until the thread it joins with completes its task.</w:t>
      </w:r>
    </w:p>
    <w:p>
      <w:pPr>
        <w:pStyle w:val="Heading3"/>
        <w:spacing w:lineRule="auto" w:line="240" w:before="0" w:after="200"/>
        <w:rPr/>
      </w:pPr>
      <w:r>
        <w:rPr/>
        <w:t>Syntax:</w:t>
      </w:r>
    </w:p>
    <w:tbl>
      <w:tblPr>
        <w:tblW w:w="5704" w:type="dxa"/>
        <w:jc w:val="left"/>
        <w:tblInd w:w="0" w:type="dxa"/>
        <w:tblBorders/>
        <w:tblCellMar>
          <w:top w:w="15" w:type="dxa"/>
          <w:left w:w="15" w:type="dxa"/>
          <w:bottom w:w="15" w:type="dxa"/>
          <w:right w:w="15" w:type="dxa"/>
        </w:tblCellMar>
        <w:tblLook w:val="04a0" w:noVBand="1" w:noHBand="0" w:lastColumn="0" w:firstColumn="1" w:lastRow="0" w:firstRow="1"/>
      </w:tblPr>
      <w:tblGrid>
        <w:gridCol w:w="5704"/>
      </w:tblGrid>
      <w:tr>
        <w:trPr/>
        <w:tc>
          <w:tcPr>
            <w:tcW w:w="5704" w:type="dxa"/>
            <w:tcBorders/>
            <w:shd w:fill="auto" w:val="clear"/>
            <w:vAlign w:val="center"/>
          </w:tcPr>
          <w:p>
            <w:pPr>
              <w:pStyle w:val="Normal"/>
              <w:spacing w:lineRule="auto" w:line="240" w:before="0" w:after="0"/>
              <w:rPr>
                <w:sz w:val="24"/>
                <w:szCs w:val="24"/>
              </w:rPr>
            </w:pPr>
            <w:r>
              <w:rPr/>
              <w:t>public void join()throws InterruptedException</w:t>
            </w:r>
          </w:p>
        </w:tc>
      </w:tr>
      <w:tr>
        <w:trPr/>
        <w:tc>
          <w:tcPr>
            <w:tcW w:w="5704" w:type="dxa"/>
            <w:tcBorders/>
            <w:shd w:fill="auto" w:val="clear"/>
            <w:vAlign w:val="center"/>
          </w:tcPr>
          <w:p>
            <w:pPr>
              <w:pStyle w:val="Normal"/>
              <w:spacing w:lineRule="auto" w:line="240" w:before="0" w:after="0"/>
              <w:rPr>
                <w:sz w:val="24"/>
                <w:szCs w:val="24"/>
              </w:rPr>
            </w:pPr>
            <w:r>
              <w:rPr/>
              <w:t>public void join(long milliseconds)throws InterruptedException</w:t>
            </w:r>
          </w:p>
        </w:tc>
      </w:tr>
    </w:tbl>
    <w:p>
      <w:pPr>
        <w:pStyle w:val="Normal"/>
        <w:spacing w:lineRule="auto" w:line="240" w:before="0" w:after="0"/>
        <w:rPr/>
      </w:pPr>
      <w:r>
        <w:rPr>
          <w:b/>
          <w:bCs/>
          <w:i/>
          <w:iCs/>
        </w:rPr>
        <w:t>Example of join() method</w:t>
      </w:r>
      <w:r>
        <w:rPr/>
        <w:t xml:space="preserve"> </w:t>
      </w:r>
    </w:p>
    <w:p>
      <w:pPr>
        <w:pStyle w:val="Normal"/>
        <w:numPr>
          <w:ilvl w:val="0"/>
          <w:numId w:val="20"/>
        </w:numPr>
        <w:spacing w:lineRule="auto" w:line="240" w:before="0" w:after="0"/>
        <w:rPr/>
      </w:pPr>
      <w:r>
        <w:rPr>
          <w:rStyle w:val="Keyword"/>
        </w:rPr>
        <w:t>class</w:t>
      </w:r>
      <w:r>
        <w:rPr/>
        <w:t> TestJoinMethod1 </w:t>
      </w:r>
      <w:r>
        <w:rPr>
          <w:rStyle w:val="Keyword"/>
        </w:rPr>
        <w:t>extends</w:t>
      </w:r>
      <w:r>
        <w:rPr/>
        <w:t> Thread{  </w:t>
      </w:r>
    </w:p>
    <w:p>
      <w:pPr>
        <w:pStyle w:val="Normal"/>
        <w:numPr>
          <w:ilvl w:val="0"/>
          <w:numId w:val="20"/>
        </w:numPr>
        <w:spacing w:lineRule="auto" w:line="240" w:before="0" w:after="0"/>
        <w:rPr/>
      </w:pPr>
      <w:r>
        <w:rPr/>
        <w:t> </w:t>
      </w:r>
      <w:r>
        <w:rPr>
          <w:rStyle w:val="Keyword"/>
        </w:rPr>
        <w:t>public</w:t>
      </w:r>
      <w:r>
        <w:rPr/>
        <w:t> </w:t>
      </w:r>
      <w:r>
        <w:rPr>
          <w:rStyle w:val="Keyword"/>
        </w:rPr>
        <w:t>void</w:t>
      </w:r>
      <w:r>
        <w:rPr/>
        <w:t> run(){  </w:t>
      </w:r>
    </w:p>
    <w:p>
      <w:pPr>
        <w:pStyle w:val="Normal"/>
        <w:numPr>
          <w:ilvl w:val="0"/>
          <w:numId w:val="20"/>
        </w:numPr>
        <w:spacing w:lineRule="auto" w:line="240" w:before="0" w:after="0"/>
        <w:rPr/>
      </w:pPr>
      <w:r>
        <w:rPr/>
        <w:t>  </w:t>
      </w:r>
      <w:r>
        <w:rPr>
          <w:rStyle w:val="Keyword"/>
        </w:rPr>
        <w:t>for</w:t>
      </w:r>
      <w:r>
        <w:rPr/>
        <w:t>(</w:t>
      </w:r>
      <w:r>
        <w:rPr>
          <w:rStyle w:val="Keyword"/>
        </w:rPr>
        <w:t>int</w:t>
      </w:r>
      <w:r>
        <w:rPr/>
        <w:t> i=</w:t>
      </w:r>
      <w:r>
        <w:rPr>
          <w:rStyle w:val="Number"/>
        </w:rPr>
        <w:t>1</w:t>
      </w:r>
      <w:r>
        <w:rPr/>
        <w:t>;i&lt;=</w:t>
      </w:r>
      <w:r>
        <w:rPr>
          <w:rStyle w:val="Number"/>
        </w:rPr>
        <w:t>5</w:t>
      </w:r>
      <w:r>
        <w:rPr/>
        <w:t>;i++){  </w:t>
      </w:r>
    </w:p>
    <w:p>
      <w:pPr>
        <w:pStyle w:val="Normal"/>
        <w:numPr>
          <w:ilvl w:val="0"/>
          <w:numId w:val="20"/>
        </w:numPr>
        <w:spacing w:lineRule="auto" w:line="240" w:before="0" w:after="0"/>
        <w:rPr/>
      </w:pPr>
      <w:r>
        <w:rPr/>
        <w:t>   </w:t>
      </w:r>
      <w:r>
        <w:rPr>
          <w:rStyle w:val="Keyword"/>
        </w:rPr>
        <w:t>try</w:t>
      </w:r>
      <w:r>
        <w:rPr/>
        <w:t>{  </w:t>
      </w:r>
    </w:p>
    <w:p>
      <w:pPr>
        <w:pStyle w:val="Normal"/>
        <w:numPr>
          <w:ilvl w:val="0"/>
          <w:numId w:val="20"/>
        </w:numPr>
        <w:spacing w:lineRule="auto" w:line="240" w:before="0" w:after="0"/>
        <w:rPr/>
      </w:pPr>
      <w:r>
        <w:rPr/>
        <w:t>    </w:t>
      </w:r>
      <w:r>
        <w:rPr/>
        <w:t>Thread.sleep(</w:t>
      </w:r>
      <w:r>
        <w:rPr>
          <w:rStyle w:val="Number"/>
        </w:rPr>
        <w:t>500</w:t>
      </w:r>
      <w:r>
        <w:rPr/>
        <w:t>);  </w:t>
      </w:r>
    </w:p>
    <w:p>
      <w:pPr>
        <w:pStyle w:val="Normal"/>
        <w:numPr>
          <w:ilvl w:val="0"/>
          <w:numId w:val="20"/>
        </w:numPr>
        <w:spacing w:lineRule="auto" w:line="240" w:before="0" w:after="0"/>
        <w:rPr/>
      </w:pPr>
      <w:r>
        <w:rPr/>
        <w:t>   </w:t>
      </w:r>
      <w:r>
        <w:rPr/>
        <w:t>}</w:t>
      </w:r>
      <w:r>
        <w:rPr>
          <w:rStyle w:val="Keyword"/>
        </w:rPr>
        <w:t>catch</w:t>
      </w:r>
      <w:r>
        <w:rPr/>
        <w:t>(Exception e){System.out.println(e);}  </w:t>
      </w:r>
    </w:p>
    <w:p>
      <w:pPr>
        <w:pStyle w:val="Normal"/>
        <w:numPr>
          <w:ilvl w:val="0"/>
          <w:numId w:val="20"/>
        </w:numPr>
        <w:spacing w:lineRule="auto" w:line="240" w:before="0" w:after="0"/>
        <w:rPr/>
      </w:pPr>
      <w:r>
        <w:rPr/>
        <w:t>  </w:t>
      </w:r>
      <w:r>
        <w:rPr/>
        <w:t>System.out.println(i);  </w:t>
      </w:r>
    </w:p>
    <w:p>
      <w:pPr>
        <w:pStyle w:val="Normal"/>
        <w:numPr>
          <w:ilvl w:val="0"/>
          <w:numId w:val="20"/>
        </w:numPr>
        <w:spacing w:lineRule="auto" w:line="240" w:before="0" w:after="0"/>
        <w:rPr/>
      </w:pPr>
      <w:r>
        <w:rPr/>
        <w:t>  </w:t>
      </w:r>
      <w:r>
        <w:rPr/>
        <w:t>}  </w:t>
      </w:r>
    </w:p>
    <w:p>
      <w:pPr>
        <w:pStyle w:val="Normal"/>
        <w:numPr>
          <w:ilvl w:val="0"/>
          <w:numId w:val="20"/>
        </w:numPr>
        <w:spacing w:lineRule="auto" w:line="240" w:before="0" w:after="0"/>
        <w:rPr/>
      </w:pPr>
      <w:r>
        <w:rPr/>
        <w:t> </w:t>
      </w:r>
      <w:r>
        <w:rPr/>
        <w:t>}  </w:t>
      </w:r>
    </w:p>
    <w:p>
      <w:pPr>
        <w:pStyle w:val="Normal"/>
        <w:numPr>
          <w:ilvl w:val="0"/>
          <w:numId w:val="20"/>
        </w:numPr>
        <w:spacing w:lineRule="auto" w:line="240" w:before="0" w:after="0"/>
        <w:rPr/>
      </w:pPr>
      <w:r>
        <w:rPr>
          <w:rStyle w:val="Keyword"/>
        </w:rPr>
        <w:t>public</w:t>
      </w:r>
      <w:r>
        <w:rPr/>
        <w:t> </w:t>
      </w:r>
      <w:r>
        <w:rPr>
          <w:rStyle w:val="Keyword"/>
        </w:rPr>
        <w:t>static</w:t>
      </w:r>
      <w:r>
        <w:rPr/>
        <w:t> </w:t>
      </w:r>
      <w:r>
        <w:rPr>
          <w:rStyle w:val="Keyword"/>
        </w:rPr>
        <w:t>void</w:t>
      </w:r>
      <w:r>
        <w:rPr/>
        <w:t> main(String args[]){  </w:t>
      </w:r>
    </w:p>
    <w:p>
      <w:pPr>
        <w:pStyle w:val="Normal"/>
        <w:numPr>
          <w:ilvl w:val="0"/>
          <w:numId w:val="20"/>
        </w:numPr>
        <w:spacing w:lineRule="auto" w:line="240" w:before="0" w:after="0"/>
        <w:rPr/>
      </w:pPr>
      <w:r>
        <w:rPr/>
        <w:t> </w:t>
      </w:r>
      <w:r>
        <w:rPr/>
        <w:t>TestJoinMethod1 t1=</w:t>
      </w:r>
      <w:r>
        <w:rPr>
          <w:rStyle w:val="Keyword"/>
        </w:rPr>
        <w:t>new</w:t>
      </w:r>
      <w:r>
        <w:rPr/>
        <w:t> TestJoinMethod1();  </w:t>
      </w:r>
    </w:p>
    <w:p>
      <w:pPr>
        <w:pStyle w:val="Normal"/>
        <w:numPr>
          <w:ilvl w:val="0"/>
          <w:numId w:val="20"/>
        </w:numPr>
        <w:spacing w:lineRule="auto" w:line="240" w:before="0" w:after="0"/>
        <w:rPr/>
      </w:pPr>
      <w:r>
        <w:rPr/>
        <w:t> </w:t>
      </w:r>
      <w:r>
        <w:rPr/>
        <w:t>TestJoinMethod1 t2=</w:t>
      </w:r>
      <w:r>
        <w:rPr>
          <w:rStyle w:val="Keyword"/>
        </w:rPr>
        <w:t>new</w:t>
      </w:r>
      <w:r>
        <w:rPr/>
        <w:t> TestJoinMethod1();  </w:t>
      </w:r>
    </w:p>
    <w:p>
      <w:pPr>
        <w:pStyle w:val="Normal"/>
        <w:numPr>
          <w:ilvl w:val="0"/>
          <w:numId w:val="20"/>
        </w:numPr>
        <w:spacing w:lineRule="auto" w:line="240" w:before="0" w:after="0"/>
        <w:rPr/>
      </w:pPr>
      <w:r>
        <w:rPr/>
        <w:t> </w:t>
      </w:r>
      <w:r>
        <w:rPr/>
        <w:t>TestJoinMethod1 t3=</w:t>
      </w:r>
      <w:r>
        <w:rPr>
          <w:rStyle w:val="Keyword"/>
        </w:rPr>
        <w:t>new</w:t>
      </w:r>
      <w:r>
        <w:rPr/>
        <w:t> TestJoinMethod1();  </w:t>
      </w:r>
    </w:p>
    <w:p>
      <w:pPr>
        <w:pStyle w:val="Normal"/>
        <w:numPr>
          <w:ilvl w:val="0"/>
          <w:numId w:val="20"/>
        </w:numPr>
        <w:spacing w:lineRule="auto" w:line="240" w:before="0" w:after="0"/>
        <w:rPr/>
      </w:pPr>
      <w:r>
        <w:rPr/>
        <w:t> </w:t>
      </w:r>
      <w:r>
        <w:rPr/>
        <w:t>t1.start();  </w:t>
      </w:r>
    </w:p>
    <w:p>
      <w:pPr>
        <w:pStyle w:val="Normal"/>
        <w:numPr>
          <w:ilvl w:val="0"/>
          <w:numId w:val="20"/>
        </w:numPr>
        <w:spacing w:lineRule="auto" w:line="240" w:before="0" w:after="0"/>
        <w:rPr/>
      </w:pPr>
      <w:r>
        <w:rPr/>
        <w:t> </w:t>
      </w:r>
      <w:r>
        <w:rPr>
          <w:rStyle w:val="Keyword"/>
        </w:rPr>
        <w:t>try</w:t>
      </w:r>
      <w:r>
        <w:rPr/>
        <w:t>{  </w:t>
      </w:r>
    </w:p>
    <w:p>
      <w:pPr>
        <w:pStyle w:val="Normal"/>
        <w:numPr>
          <w:ilvl w:val="0"/>
          <w:numId w:val="20"/>
        </w:numPr>
        <w:spacing w:lineRule="auto" w:line="240" w:before="0" w:after="0"/>
        <w:rPr/>
      </w:pPr>
      <w:r>
        <w:rPr/>
        <w:t>  </w:t>
      </w:r>
      <w:r>
        <w:rPr/>
        <w:t>t1.join();  </w:t>
      </w:r>
    </w:p>
    <w:p>
      <w:pPr>
        <w:pStyle w:val="Normal"/>
        <w:numPr>
          <w:ilvl w:val="0"/>
          <w:numId w:val="20"/>
        </w:numPr>
        <w:spacing w:lineRule="auto" w:line="240" w:before="0" w:after="0"/>
        <w:rPr/>
      </w:pPr>
      <w:r>
        <w:rPr/>
        <w:t> </w:t>
      </w:r>
      <w:r>
        <w:rPr/>
        <w:t>}</w:t>
      </w:r>
      <w:r>
        <w:rPr>
          <w:rStyle w:val="Keyword"/>
        </w:rPr>
        <w:t>catch</w:t>
      </w:r>
      <w:r>
        <w:rPr/>
        <w:t>(Exception e){System.out.println(e);}  </w:t>
      </w:r>
    </w:p>
    <w:p>
      <w:pPr>
        <w:pStyle w:val="Normal"/>
        <w:numPr>
          <w:ilvl w:val="0"/>
          <w:numId w:val="20"/>
        </w:numPr>
        <w:spacing w:lineRule="auto" w:line="240" w:before="0" w:after="0"/>
        <w:rPr/>
      </w:pPr>
      <w:r>
        <w:rPr/>
        <w:t>  </w:t>
      </w:r>
    </w:p>
    <w:p>
      <w:pPr>
        <w:pStyle w:val="Normal"/>
        <w:numPr>
          <w:ilvl w:val="0"/>
          <w:numId w:val="20"/>
        </w:numPr>
        <w:spacing w:lineRule="auto" w:line="240" w:before="0" w:after="0"/>
        <w:rPr/>
      </w:pPr>
      <w:r>
        <w:rPr/>
        <w:t> </w:t>
      </w:r>
      <w:r>
        <w:rPr/>
        <w:t>t2.start();  </w:t>
      </w:r>
    </w:p>
    <w:p>
      <w:pPr>
        <w:pStyle w:val="Normal"/>
        <w:numPr>
          <w:ilvl w:val="0"/>
          <w:numId w:val="20"/>
        </w:numPr>
        <w:spacing w:lineRule="auto" w:line="240" w:before="0" w:after="0"/>
        <w:rPr/>
      </w:pPr>
      <w:r>
        <w:rPr/>
        <w:t> </w:t>
      </w:r>
      <w:r>
        <w:rPr/>
        <w:t>t3.start();  </w:t>
      </w:r>
    </w:p>
    <w:p>
      <w:pPr>
        <w:pStyle w:val="Normal"/>
        <w:numPr>
          <w:ilvl w:val="0"/>
          <w:numId w:val="20"/>
        </w:numPr>
        <w:spacing w:lineRule="auto" w:line="240" w:before="0" w:after="0"/>
        <w:rPr/>
      </w:pPr>
      <w:r>
        <w:rPr/>
        <w:t> </w:t>
      </w:r>
      <w:r>
        <w:rPr/>
        <w:t>}  </w:t>
      </w:r>
    </w:p>
    <w:p>
      <w:pPr>
        <w:pStyle w:val="Normal"/>
        <w:numPr>
          <w:ilvl w:val="0"/>
          <w:numId w:val="20"/>
        </w:numPr>
        <w:spacing w:lineRule="auto" w:line="240" w:before="0" w:after="0"/>
        <w:rPr/>
      </w:pPr>
      <w:r>
        <w:rPr/>
        <w:t>}  </w:t>
      </w:r>
    </w:p>
    <w:p>
      <w:pPr>
        <w:pStyle w:val="Normal"/>
        <w:spacing w:lineRule="auto" w:line="240" w:before="0" w:after="0"/>
        <w:rPr/>
      </w:pPr>
      <w:hyperlink r:id="rId8">
        <w:r>
          <w:rPr>
            <w:rStyle w:val="InternetLink"/>
          </w:rPr>
          <w:t>Test it Now</w:t>
        </w:r>
      </w:hyperlink>
      <w:r>
        <w:rPr/>
        <w:t xml:space="preserve"> </w:t>
      </w:r>
    </w:p>
    <w:p>
      <w:pPr>
        <w:pStyle w:val="HTMLPreformatted"/>
        <w:rPr/>
      </w:pPr>
      <w:r>
        <w:rPr/>
        <w:t>Output:1</w:t>
      </w:r>
    </w:p>
    <w:p>
      <w:pPr>
        <w:pStyle w:val="HTMLPreformatted"/>
        <w:rPr/>
      </w:pPr>
      <w:r>
        <w:rPr/>
        <w:t xml:space="preserve">       </w:t>
      </w:r>
      <w:r>
        <w:rPr/>
        <w:t>2</w:t>
      </w:r>
    </w:p>
    <w:p>
      <w:pPr>
        <w:pStyle w:val="HTMLPreformatted"/>
        <w:rPr/>
      </w:pPr>
      <w:r>
        <w:rPr/>
        <w:t xml:space="preserve">       </w:t>
      </w:r>
      <w:r>
        <w:rPr/>
        <w:t>3</w:t>
      </w:r>
    </w:p>
    <w:p>
      <w:pPr>
        <w:pStyle w:val="HTMLPreformatted"/>
        <w:rPr/>
      </w:pPr>
      <w:r>
        <w:rPr/>
        <w:t xml:space="preserve">       </w:t>
      </w:r>
      <w:r>
        <w:rPr/>
        <w:t>4</w:t>
      </w:r>
    </w:p>
    <w:p>
      <w:pPr>
        <w:pStyle w:val="HTMLPreformatted"/>
        <w:rPr/>
      </w:pPr>
      <w:r>
        <w:rPr/>
        <w:t xml:space="preserve">       </w:t>
      </w:r>
      <w:r>
        <w:rPr/>
        <w:t>5</w:t>
      </w:r>
    </w:p>
    <w:p>
      <w:pPr>
        <w:pStyle w:val="HTMLPreformatted"/>
        <w:rPr/>
      </w:pPr>
      <w:r>
        <w:rPr/>
        <w:t xml:space="preserve">       </w:t>
      </w:r>
      <w:r>
        <w:rPr/>
        <w:t>1</w:t>
      </w:r>
    </w:p>
    <w:p>
      <w:pPr>
        <w:pStyle w:val="HTMLPreformatted"/>
        <w:rPr/>
      </w:pPr>
      <w:r>
        <w:rPr/>
        <w:t xml:space="preserve">       </w:t>
      </w:r>
      <w:r>
        <w:rPr/>
        <w:t>1</w:t>
      </w:r>
    </w:p>
    <w:p>
      <w:pPr>
        <w:pStyle w:val="HTMLPreformatted"/>
        <w:rPr/>
      </w:pPr>
      <w:r>
        <w:rPr/>
        <w:t xml:space="preserve">       </w:t>
      </w:r>
      <w:r>
        <w:rPr/>
        <w:t>2</w:t>
      </w:r>
    </w:p>
    <w:p>
      <w:pPr>
        <w:pStyle w:val="HTMLPreformatted"/>
        <w:rPr/>
      </w:pPr>
      <w:r>
        <w:rPr/>
        <w:t xml:space="preserve">       </w:t>
      </w:r>
      <w:r>
        <w:rPr/>
        <w:t>2</w:t>
      </w:r>
    </w:p>
    <w:p>
      <w:pPr>
        <w:pStyle w:val="HTMLPreformatted"/>
        <w:rPr/>
      </w:pPr>
      <w:r>
        <w:rPr/>
        <w:t xml:space="preserve">       </w:t>
      </w:r>
      <w:r>
        <w:rPr/>
        <w:t>3</w:t>
      </w:r>
    </w:p>
    <w:p>
      <w:pPr>
        <w:pStyle w:val="HTMLPreformatted"/>
        <w:rPr/>
      </w:pPr>
      <w:r>
        <w:rPr/>
        <w:t xml:space="preserve">       </w:t>
      </w:r>
      <w:r>
        <w:rPr/>
        <w:t>3</w:t>
      </w:r>
    </w:p>
    <w:p>
      <w:pPr>
        <w:pStyle w:val="HTMLPreformatted"/>
        <w:rPr/>
      </w:pPr>
      <w:r>
        <w:rPr/>
        <w:t xml:space="preserve">       </w:t>
      </w:r>
      <w:r>
        <w:rPr/>
        <w:t>4</w:t>
      </w:r>
    </w:p>
    <w:p>
      <w:pPr>
        <w:pStyle w:val="HTMLPreformatted"/>
        <w:rPr/>
      </w:pPr>
      <w:r>
        <w:rPr/>
        <w:t xml:space="preserve">       </w:t>
      </w:r>
      <w:r>
        <w:rPr/>
        <w:t>4</w:t>
      </w:r>
    </w:p>
    <w:p>
      <w:pPr>
        <w:pStyle w:val="HTMLPreformatted"/>
        <w:rPr/>
      </w:pPr>
      <w:r>
        <w:rPr/>
        <w:t xml:space="preserve">       </w:t>
      </w:r>
      <w:r>
        <w:rPr/>
        <w:t>5</w:t>
      </w:r>
    </w:p>
    <w:p>
      <w:pPr>
        <w:pStyle w:val="HTMLPreformatted"/>
        <w:rPr/>
      </w:pPr>
      <w:r>
        <w:rPr/>
        <w:t xml:space="preserve">       </w:t>
      </w:r>
      <w:r>
        <w:rPr/>
        <w:t>5</w:t>
      </w:r>
    </w:p>
    <w:p>
      <w:pPr>
        <w:pStyle w:val="HTMLPreformatted"/>
        <w:rPr/>
      </w:pPr>
      <w:r>
        <w:rPr/>
      </w:r>
    </w:p>
    <w:p>
      <w:pPr>
        <w:pStyle w:val="HTMLPreformatted"/>
        <w:rPr/>
      </w:pPr>
      <w:r>
        <w:rPr/>
        <w:t xml:space="preserve"> </w:t>
      </w:r>
    </w:p>
    <w:tbl>
      <w:tblPr>
        <w:tblW w:w="8659" w:type="dxa"/>
        <w:jc w:val="left"/>
        <w:tblInd w:w="0" w:type="dxa"/>
        <w:tblBorders/>
        <w:tblCellMar>
          <w:top w:w="15" w:type="dxa"/>
          <w:left w:w="15" w:type="dxa"/>
          <w:bottom w:w="15" w:type="dxa"/>
          <w:right w:w="15" w:type="dxa"/>
        </w:tblCellMar>
        <w:tblLook w:val="04a0" w:noVBand="1" w:noHBand="0" w:lastColumn="0" w:firstColumn="1" w:lastRow="0" w:firstRow="1"/>
      </w:tblPr>
      <w:tblGrid>
        <w:gridCol w:w="8659"/>
      </w:tblGrid>
      <w:tr>
        <w:trPr/>
        <w:tc>
          <w:tcPr>
            <w:tcW w:w="8659" w:type="dxa"/>
            <w:tcBorders/>
            <w:shd w:fill="auto" w:val="clear"/>
            <w:vAlign w:val="center"/>
          </w:tcPr>
          <w:p>
            <w:pPr>
              <w:pStyle w:val="Normal"/>
              <w:spacing w:lineRule="auto" w:line="240" w:before="0" w:after="0"/>
              <w:rPr>
                <w:sz w:val="24"/>
                <w:szCs w:val="24"/>
              </w:rPr>
            </w:pPr>
            <w:r>
              <w:rPr/>
              <w:t>As you can see in the above example,when t1 completes its task then t2 and t3 starts executing.</w:t>
            </w:r>
          </w:p>
        </w:tc>
      </w:tr>
    </w:tbl>
    <w:p>
      <w:pPr>
        <w:pStyle w:val="Normal"/>
        <w:spacing w:lineRule="auto" w:line="240" w:before="0" w:after="0"/>
        <w:rPr/>
      </w:pPr>
      <w:r>
        <w:rPr>
          <w:b/>
          <w:bCs/>
          <w:i/>
          <w:iCs/>
        </w:rPr>
        <w:t>Example of join(long miliseconds) method</w:t>
      </w:r>
      <w:r>
        <w:rPr/>
        <w:t xml:space="preserve"> </w:t>
      </w:r>
    </w:p>
    <w:p>
      <w:pPr>
        <w:pStyle w:val="Normal"/>
        <w:numPr>
          <w:ilvl w:val="0"/>
          <w:numId w:val="21"/>
        </w:numPr>
        <w:spacing w:lineRule="auto" w:line="240" w:before="0" w:after="0"/>
        <w:rPr/>
      </w:pPr>
      <w:r>
        <w:rPr>
          <w:rStyle w:val="Keyword"/>
        </w:rPr>
        <w:t>class</w:t>
      </w:r>
      <w:r>
        <w:rPr/>
        <w:t> TestJoinMethod2 </w:t>
      </w:r>
      <w:r>
        <w:rPr>
          <w:rStyle w:val="Keyword"/>
        </w:rPr>
        <w:t>extends</w:t>
      </w:r>
      <w:r>
        <w:rPr/>
        <w:t> Thread{  </w:t>
      </w:r>
    </w:p>
    <w:p>
      <w:pPr>
        <w:pStyle w:val="Normal"/>
        <w:numPr>
          <w:ilvl w:val="0"/>
          <w:numId w:val="21"/>
        </w:numPr>
        <w:spacing w:lineRule="auto" w:line="240" w:before="0" w:after="0"/>
        <w:rPr/>
      </w:pPr>
      <w:r>
        <w:rPr/>
        <w:t> </w:t>
      </w:r>
      <w:r>
        <w:rPr>
          <w:rStyle w:val="Keyword"/>
        </w:rPr>
        <w:t>public</w:t>
      </w:r>
      <w:r>
        <w:rPr/>
        <w:t> </w:t>
      </w:r>
      <w:r>
        <w:rPr>
          <w:rStyle w:val="Keyword"/>
        </w:rPr>
        <w:t>void</w:t>
      </w:r>
      <w:r>
        <w:rPr/>
        <w:t> run(){  </w:t>
      </w:r>
    </w:p>
    <w:p>
      <w:pPr>
        <w:pStyle w:val="Normal"/>
        <w:numPr>
          <w:ilvl w:val="0"/>
          <w:numId w:val="21"/>
        </w:numPr>
        <w:spacing w:lineRule="auto" w:line="240" w:before="0" w:after="0"/>
        <w:rPr/>
      </w:pPr>
      <w:r>
        <w:rPr/>
        <w:t>  </w:t>
      </w:r>
      <w:r>
        <w:rPr>
          <w:rStyle w:val="Keyword"/>
        </w:rPr>
        <w:t>for</w:t>
      </w:r>
      <w:r>
        <w:rPr/>
        <w:t>(</w:t>
      </w:r>
      <w:r>
        <w:rPr>
          <w:rStyle w:val="Keyword"/>
        </w:rPr>
        <w:t>int</w:t>
      </w:r>
      <w:r>
        <w:rPr/>
        <w:t> i=</w:t>
      </w:r>
      <w:r>
        <w:rPr>
          <w:rStyle w:val="Number"/>
        </w:rPr>
        <w:t>1</w:t>
      </w:r>
      <w:r>
        <w:rPr/>
        <w:t>;i&lt;=</w:t>
      </w:r>
      <w:r>
        <w:rPr>
          <w:rStyle w:val="Number"/>
        </w:rPr>
        <w:t>5</w:t>
      </w:r>
      <w:r>
        <w:rPr/>
        <w:t>;i++){  </w:t>
      </w:r>
    </w:p>
    <w:p>
      <w:pPr>
        <w:pStyle w:val="Normal"/>
        <w:numPr>
          <w:ilvl w:val="0"/>
          <w:numId w:val="21"/>
        </w:numPr>
        <w:spacing w:lineRule="auto" w:line="240" w:before="0" w:after="0"/>
        <w:rPr/>
      </w:pPr>
      <w:r>
        <w:rPr/>
        <w:t>   </w:t>
      </w:r>
      <w:r>
        <w:rPr>
          <w:rStyle w:val="Keyword"/>
        </w:rPr>
        <w:t>try</w:t>
      </w:r>
      <w:r>
        <w:rPr/>
        <w:t>{  </w:t>
      </w:r>
    </w:p>
    <w:p>
      <w:pPr>
        <w:pStyle w:val="Normal"/>
        <w:numPr>
          <w:ilvl w:val="0"/>
          <w:numId w:val="21"/>
        </w:numPr>
        <w:spacing w:lineRule="auto" w:line="240" w:before="0" w:after="0"/>
        <w:rPr/>
      </w:pPr>
      <w:r>
        <w:rPr/>
        <w:t>    </w:t>
      </w:r>
      <w:r>
        <w:rPr/>
        <w:t>Thread.sleep(</w:t>
      </w:r>
      <w:r>
        <w:rPr>
          <w:rStyle w:val="Number"/>
        </w:rPr>
        <w:t>500</w:t>
      </w:r>
      <w:r>
        <w:rPr/>
        <w:t>);  </w:t>
      </w:r>
    </w:p>
    <w:p>
      <w:pPr>
        <w:pStyle w:val="Normal"/>
        <w:numPr>
          <w:ilvl w:val="0"/>
          <w:numId w:val="21"/>
        </w:numPr>
        <w:spacing w:lineRule="auto" w:line="240" w:before="0" w:after="0"/>
        <w:rPr/>
      </w:pPr>
      <w:r>
        <w:rPr/>
        <w:t>   </w:t>
      </w:r>
      <w:r>
        <w:rPr/>
        <w:t>}</w:t>
      </w:r>
      <w:r>
        <w:rPr>
          <w:rStyle w:val="Keyword"/>
        </w:rPr>
        <w:t>catch</w:t>
      </w:r>
      <w:r>
        <w:rPr/>
        <w:t>(Exception e){System.out.println(e);}  </w:t>
      </w:r>
    </w:p>
    <w:p>
      <w:pPr>
        <w:pStyle w:val="Normal"/>
        <w:numPr>
          <w:ilvl w:val="0"/>
          <w:numId w:val="21"/>
        </w:numPr>
        <w:spacing w:lineRule="auto" w:line="240" w:before="0" w:after="0"/>
        <w:rPr/>
      </w:pPr>
      <w:r>
        <w:rPr/>
        <w:t>  </w:t>
      </w:r>
      <w:r>
        <w:rPr/>
        <w:t>System.out.println(i);  </w:t>
      </w:r>
    </w:p>
    <w:p>
      <w:pPr>
        <w:pStyle w:val="Normal"/>
        <w:numPr>
          <w:ilvl w:val="0"/>
          <w:numId w:val="21"/>
        </w:numPr>
        <w:spacing w:lineRule="auto" w:line="240" w:before="0" w:after="0"/>
        <w:rPr/>
      </w:pPr>
      <w:r>
        <w:rPr/>
        <w:t>  </w:t>
      </w:r>
      <w:r>
        <w:rPr/>
        <w:t>}  </w:t>
      </w:r>
    </w:p>
    <w:p>
      <w:pPr>
        <w:pStyle w:val="Normal"/>
        <w:numPr>
          <w:ilvl w:val="0"/>
          <w:numId w:val="21"/>
        </w:numPr>
        <w:spacing w:lineRule="auto" w:line="240" w:before="0" w:after="0"/>
        <w:rPr/>
      </w:pPr>
      <w:r>
        <w:rPr/>
        <w:t> </w:t>
      </w:r>
      <w:r>
        <w:rPr/>
        <w:t>}  </w:t>
      </w:r>
    </w:p>
    <w:p>
      <w:pPr>
        <w:pStyle w:val="Normal"/>
        <w:numPr>
          <w:ilvl w:val="0"/>
          <w:numId w:val="21"/>
        </w:numPr>
        <w:spacing w:lineRule="auto" w:line="240" w:before="0" w:after="0"/>
        <w:rPr/>
      </w:pPr>
      <w:r>
        <w:rPr>
          <w:rStyle w:val="Keyword"/>
        </w:rPr>
        <w:t>public</w:t>
      </w:r>
      <w:r>
        <w:rPr/>
        <w:t> </w:t>
      </w:r>
      <w:r>
        <w:rPr>
          <w:rStyle w:val="Keyword"/>
        </w:rPr>
        <w:t>static</w:t>
      </w:r>
      <w:r>
        <w:rPr/>
        <w:t> </w:t>
      </w:r>
      <w:r>
        <w:rPr>
          <w:rStyle w:val="Keyword"/>
        </w:rPr>
        <w:t>void</w:t>
      </w:r>
      <w:r>
        <w:rPr/>
        <w:t> main(String args[]){  </w:t>
      </w:r>
    </w:p>
    <w:p>
      <w:pPr>
        <w:pStyle w:val="Normal"/>
        <w:numPr>
          <w:ilvl w:val="0"/>
          <w:numId w:val="21"/>
        </w:numPr>
        <w:spacing w:lineRule="auto" w:line="240" w:before="0" w:after="0"/>
        <w:rPr/>
      </w:pPr>
      <w:r>
        <w:rPr/>
        <w:t> </w:t>
      </w:r>
      <w:r>
        <w:rPr/>
        <w:t>TestJoinMethod2 t1=</w:t>
      </w:r>
      <w:r>
        <w:rPr>
          <w:rStyle w:val="Keyword"/>
        </w:rPr>
        <w:t>new</w:t>
      </w:r>
      <w:r>
        <w:rPr/>
        <w:t> TestJoinMethod2();  </w:t>
      </w:r>
    </w:p>
    <w:p>
      <w:pPr>
        <w:pStyle w:val="Normal"/>
        <w:numPr>
          <w:ilvl w:val="0"/>
          <w:numId w:val="21"/>
        </w:numPr>
        <w:spacing w:lineRule="auto" w:line="240" w:before="0" w:after="0"/>
        <w:rPr/>
      </w:pPr>
      <w:r>
        <w:rPr/>
        <w:t> </w:t>
      </w:r>
      <w:r>
        <w:rPr/>
        <w:t>TestJoinMethod2 t2=</w:t>
      </w:r>
      <w:r>
        <w:rPr>
          <w:rStyle w:val="Keyword"/>
        </w:rPr>
        <w:t>new</w:t>
      </w:r>
      <w:r>
        <w:rPr/>
        <w:t> TestJoinMethod2();  </w:t>
      </w:r>
    </w:p>
    <w:p>
      <w:pPr>
        <w:pStyle w:val="Normal"/>
        <w:numPr>
          <w:ilvl w:val="0"/>
          <w:numId w:val="21"/>
        </w:numPr>
        <w:spacing w:lineRule="auto" w:line="240" w:before="0" w:after="0"/>
        <w:rPr/>
      </w:pPr>
      <w:r>
        <w:rPr/>
        <w:t> </w:t>
      </w:r>
      <w:r>
        <w:rPr/>
        <w:t>TestJoinMethod2 t3=</w:t>
      </w:r>
      <w:r>
        <w:rPr>
          <w:rStyle w:val="Keyword"/>
        </w:rPr>
        <w:t>new</w:t>
      </w:r>
      <w:r>
        <w:rPr/>
        <w:t> TestJoinMethod2();  </w:t>
      </w:r>
    </w:p>
    <w:p>
      <w:pPr>
        <w:pStyle w:val="Normal"/>
        <w:numPr>
          <w:ilvl w:val="0"/>
          <w:numId w:val="21"/>
        </w:numPr>
        <w:spacing w:lineRule="auto" w:line="240" w:before="0" w:after="0"/>
        <w:rPr/>
      </w:pPr>
      <w:r>
        <w:rPr/>
        <w:t> </w:t>
      </w:r>
      <w:r>
        <w:rPr/>
        <w:t>t1.start();  </w:t>
      </w:r>
    </w:p>
    <w:p>
      <w:pPr>
        <w:pStyle w:val="Normal"/>
        <w:numPr>
          <w:ilvl w:val="0"/>
          <w:numId w:val="21"/>
        </w:numPr>
        <w:spacing w:lineRule="auto" w:line="240" w:before="0" w:after="0"/>
        <w:rPr/>
      </w:pPr>
      <w:r>
        <w:rPr/>
        <w:t> </w:t>
      </w:r>
      <w:r>
        <w:rPr>
          <w:rStyle w:val="Keyword"/>
        </w:rPr>
        <w:t>try</w:t>
      </w:r>
      <w:r>
        <w:rPr/>
        <w:t>{  </w:t>
      </w:r>
    </w:p>
    <w:p>
      <w:pPr>
        <w:pStyle w:val="Normal"/>
        <w:numPr>
          <w:ilvl w:val="0"/>
          <w:numId w:val="21"/>
        </w:numPr>
        <w:spacing w:lineRule="auto" w:line="240" w:before="0" w:after="0"/>
        <w:rPr/>
      </w:pPr>
      <w:r>
        <w:rPr/>
        <w:t>  </w:t>
      </w:r>
      <w:r>
        <w:rPr/>
        <w:t>t1.join(</w:t>
      </w:r>
      <w:r>
        <w:rPr>
          <w:rStyle w:val="Number"/>
        </w:rPr>
        <w:t>1500</w:t>
      </w:r>
      <w:r>
        <w:rPr/>
        <w:t>);  </w:t>
      </w:r>
    </w:p>
    <w:p>
      <w:pPr>
        <w:pStyle w:val="Normal"/>
        <w:numPr>
          <w:ilvl w:val="0"/>
          <w:numId w:val="21"/>
        </w:numPr>
        <w:spacing w:lineRule="auto" w:line="240" w:before="0" w:after="0"/>
        <w:rPr/>
      </w:pPr>
      <w:r>
        <w:rPr/>
        <w:t> </w:t>
      </w:r>
      <w:r>
        <w:rPr/>
        <w:t>}</w:t>
      </w:r>
      <w:r>
        <w:rPr>
          <w:rStyle w:val="Keyword"/>
        </w:rPr>
        <w:t>catch</w:t>
      </w:r>
      <w:r>
        <w:rPr/>
        <w:t>(Exception e){System.out.println(e);}  </w:t>
      </w:r>
    </w:p>
    <w:p>
      <w:pPr>
        <w:pStyle w:val="Normal"/>
        <w:numPr>
          <w:ilvl w:val="0"/>
          <w:numId w:val="21"/>
        </w:numPr>
        <w:spacing w:lineRule="auto" w:line="240" w:before="0" w:after="0"/>
        <w:rPr/>
      </w:pPr>
      <w:r>
        <w:rPr/>
        <w:t>  </w:t>
      </w:r>
    </w:p>
    <w:p>
      <w:pPr>
        <w:pStyle w:val="Normal"/>
        <w:numPr>
          <w:ilvl w:val="0"/>
          <w:numId w:val="21"/>
        </w:numPr>
        <w:spacing w:lineRule="auto" w:line="240" w:before="0" w:after="0"/>
        <w:rPr/>
      </w:pPr>
      <w:r>
        <w:rPr/>
        <w:t> </w:t>
      </w:r>
      <w:r>
        <w:rPr/>
        <w:t>t2.start();  </w:t>
      </w:r>
    </w:p>
    <w:p>
      <w:pPr>
        <w:pStyle w:val="Normal"/>
        <w:numPr>
          <w:ilvl w:val="0"/>
          <w:numId w:val="21"/>
        </w:numPr>
        <w:spacing w:lineRule="auto" w:line="240" w:before="0" w:after="0"/>
        <w:rPr/>
      </w:pPr>
      <w:r>
        <w:rPr/>
        <w:t> </w:t>
      </w:r>
      <w:r>
        <w:rPr/>
        <w:t>t3.start();  </w:t>
      </w:r>
    </w:p>
    <w:p>
      <w:pPr>
        <w:pStyle w:val="Normal"/>
        <w:numPr>
          <w:ilvl w:val="0"/>
          <w:numId w:val="21"/>
        </w:numPr>
        <w:spacing w:lineRule="auto" w:line="240" w:before="0" w:after="0"/>
        <w:rPr/>
      </w:pPr>
      <w:r>
        <w:rPr/>
        <w:t> </w:t>
      </w:r>
      <w:r>
        <w:rPr/>
        <w:t>}  </w:t>
      </w:r>
    </w:p>
    <w:p>
      <w:pPr>
        <w:pStyle w:val="Normal"/>
        <w:numPr>
          <w:ilvl w:val="0"/>
          <w:numId w:val="21"/>
        </w:numPr>
        <w:spacing w:lineRule="auto" w:line="240" w:before="0" w:after="0"/>
        <w:rPr/>
      </w:pPr>
      <w:r>
        <w:rPr/>
        <w:t>}  </w:t>
      </w:r>
    </w:p>
    <w:p>
      <w:pPr>
        <w:pStyle w:val="Normal"/>
        <w:spacing w:lineRule="auto" w:line="240" w:before="0" w:after="0"/>
        <w:rPr/>
      </w:pPr>
      <w:hyperlink r:id="rId9">
        <w:r>
          <w:rPr>
            <w:rStyle w:val="InternetLink"/>
          </w:rPr>
          <w:t>Test it Now</w:t>
        </w:r>
      </w:hyperlink>
      <w:r>
        <w:rPr/>
        <w:t xml:space="preserve"> </w:t>
      </w:r>
    </w:p>
    <w:p>
      <w:pPr>
        <w:pStyle w:val="HTMLPreformatted"/>
        <w:rPr/>
      </w:pPr>
      <w:r>
        <w:rPr/>
        <w:t>Output:1</w:t>
      </w:r>
    </w:p>
    <w:p>
      <w:pPr>
        <w:pStyle w:val="HTMLPreformatted"/>
        <w:rPr/>
      </w:pPr>
      <w:r>
        <w:rPr/>
        <w:t xml:space="preserve">       </w:t>
      </w:r>
      <w:r>
        <w:rPr/>
        <w:t>2</w:t>
      </w:r>
    </w:p>
    <w:p>
      <w:pPr>
        <w:pStyle w:val="HTMLPreformatted"/>
        <w:rPr/>
      </w:pPr>
      <w:r>
        <w:rPr/>
        <w:t xml:space="preserve">       </w:t>
      </w:r>
      <w:r>
        <w:rPr/>
        <w:t>3</w:t>
      </w:r>
    </w:p>
    <w:p>
      <w:pPr>
        <w:pStyle w:val="HTMLPreformatted"/>
        <w:rPr/>
      </w:pPr>
      <w:r>
        <w:rPr/>
        <w:t xml:space="preserve">       </w:t>
      </w:r>
      <w:r>
        <w:rPr/>
        <w:t>1</w:t>
      </w:r>
    </w:p>
    <w:p>
      <w:pPr>
        <w:pStyle w:val="HTMLPreformatted"/>
        <w:rPr/>
      </w:pPr>
      <w:r>
        <w:rPr/>
        <w:t xml:space="preserve">       </w:t>
      </w:r>
      <w:r>
        <w:rPr/>
        <w:t>4</w:t>
      </w:r>
    </w:p>
    <w:p>
      <w:pPr>
        <w:pStyle w:val="HTMLPreformatted"/>
        <w:rPr/>
      </w:pPr>
      <w:r>
        <w:rPr/>
        <w:t xml:space="preserve">       </w:t>
      </w:r>
      <w:r>
        <w:rPr/>
        <w:t>1</w:t>
      </w:r>
    </w:p>
    <w:p>
      <w:pPr>
        <w:pStyle w:val="HTMLPreformatted"/>
        <w:rPr/>
      </w:pPr>
      <w:r>
        <w:rPr/>
        <w:t xml:space="preserve">       </w:t>
      </w:r>
      <w:r>
        <w:rPr/>
        <w:t>2</w:t>
      </w:r>
    </w:p>
    <w:p>
      <w:pPr>
        <w:pStyle w:val="HTMLPreformatted"/>
        <w:rPr/>
      </w:pPr>
      <w:r>
        <w:rPr/>
        <w:t xml:space="preserve">       </w:t>
      </w:r>
      <w:r>
        <w:rPr/>
        <w:t>5</w:t>
      </w:r>
    </w:p>
    <w:p>
      <w:pPr>
        <w:pStyle w:val="HTMLPreformatted"/>
        <w:rPr/>
      </w:pPr>
      <w:r>
        <w:rPr/>
        <w:t xml:space="preserve">       </w:t>
      </w:r>
      <w:r>
        <w:rPr/>
        <w:t>2</w:t>
      </w:r>
    </w:p>
    <w:p>
      <w:pPr>
        <w:pStyle w:val="HTMLPreformatted"/>
        <w:rPr/>
      </w:pPr>
      <w:r>
        <w:rPr/>
        <w:t xml:space="preserve">       </w:t>
      </w:r>
      <w:r>
        <w:rPr/>
        <w:t>3</w:t>
      </w:r>
    </w:p>
    <w:p>
      <w:pPr>
        <w:pStyle w:val="HTMLPreformatted"/>
        <w:rPr/>
      </w:pPr>
      <w:r>
        <w:rPr/>
        <w:t xml:space="preserve">       </w:t>
      </w:r>
      <w:r>
        <w:rPr/>
        <w:t>3</w:t>
      </w:r>
    </w:p>
    <w:p>
      <w:pPr>
        <w:pStyle w:val="HTMLPreformatted"/>
        <w:rPr/>
      </w:pPr>
      <w:r>
        <w:rPr/>
        <w:t xml:space="preserve">       </w:t>
      </w:r>
      <w:r>
        <w:rPr/>
        <w:t>4</w:t>
      </w:r>
    </w:p>
    <w:p>
      <w:pPr>
        <w:pStyle w:val="HTMLPreformatted"/>
        <w:rPr/>
      </w:pPr>
      <w:r>
        <w:rPr/>
        <w:t xml:space="preserve">       </w:t>
      </w:r>
      <w:r>
        <w:rPr/>
        <w:t>4</w:t>
      </w:r>
    </w:p>
    <w:p>
      <w:pPr>
        <w:pStyle w:val="HTMLPreformatted"/>
        <w:rPr/>
      </w:pPr>
      <w:r>
        <w:rPr/>
        <w:t xml:space="preserve">       </w:t>
      </w:r>
      <w:r>
        <w:rPr/>
        <w:t>5</w:t>
      </w:r>
    </w:p>
    <w:p>
      <w:pPr>
        <w:pStyle w:val="HTMLPreformatted"/>
        <w:rPr/>
      </w:pPr>
      <w:r>
        <w:rPr/>
        <w:t xml:space="preserve">       </w:t>
      </w:r>
      <w:r>
        <w:rPr/>
        <w:t>5</w:t>
      </w:r>
    </w:p>
    <w:p>
      <w:pPr>
        <w:pStyle w:val="HTMLPreformatted"/>
        <w:rPr/>
      </w:pPr>
      <w:r>
        <w:rPr/>
      </w:r>
    </w:p>
    <w:p>
      <w:pPr>
        <w:pStyle w:val="HTMLPreformatted"/>
        <w:rPr/>
      </w:pPr>
      <w:r>
        <w:rPr/>
        <w:t xml:space="preserve"> </w:t>
      </w:r>
    </w:p>
    <w:tbl>
      <w:tblPr>
        <w:tblW w:w="10182" w:type="dxa"/>
        <w:jc w:val="left"/>
        <w:tblInd w:w="0" w:type="dxa"/>
        <w:tblBorders/>
        <w:tblCellMar>
          <w:top w:w="15" w:type="dxa"/>
          <w:left w:w="15" w:type="dxa"/>
          <w:bottom w:w="15" w:type="dxa"/>
          <w:right w:w="15" w:type="dxa"/>
        </w:tblCellMar>
        <w:tblLook w:val="04a0" w:noVBand="1" w:noHBand="0" w:lastColumn="0" w:firstColumn="1" w:lastRow="0" w:firstRow="1"/>
      </w:tblPr>
      <w:tblGrid>
        <w:gridCol w:w="10182"/>
      </w:tblGrid>
      <w:tr>
        <w:trPr/>
        <w:tc>
          <w:tcPr>
            <w:tcW w:w="10182" w:type="dxa"/>
            <w:tcBorders/>
            <w:shd w:fill="auto" w:val="clear"/>
            <w:vAlign w:val="center"/>
          </w:tcPr>
          <w:p>
            <w:pPr>
              <w:pStyle w:val="Normal"/>
              <w:spacing w:lineRule="auto" w:line="240" w:before="0" w:after="0"/>
              <w:rPr>
                <w:sz w:val="24"/>
                <w:szCs w:val="24"/>
              </w:rPr>
            </w:pPr>
            <w:r>
              <w:rPr/>
              <w:t>In the above example,when t1 is completes its task for 1500 miliseconds(3 times) then t2 and t3 starts executing.</w:t>
            </w:r>
          </w:p>
        </w:tc>
      </w:tr>
    </w:tbl>
    <w:p>
      <w:pPr>
        <w:pStyle w:val="Normal"/>
        <w:spacing w:lineRule="auto" w:line="240" w:before="0" w:after="0"/>
        <w:rPr/>
      </w:pPr>
      <w:r>
        <w:rPr/>
        <mc:AlternateContent>
          <mc:Choice Requires="wps">
            <w:drawing>
              <wp:inline distT="0" distB="0" distL="114300" distR="114300">
                <wp:extent cx="1270" cy="19685"/>
                <wp:effectExtent l="0" t="0" r="0" b="0"/>
                <wp:docPr id="11" name=""/>
                <a:graphic xmlns:a="http://schemas.openxmlformats.org/drawingml/2006/main">
                  <a:graphicData uri="http://schemas.microsoft.com/office/word/2010/wordprocessingShape">
                    <wps:wsp>
                      <wps:cNvSpPr/>
                      <wps:nvSpPr>
                        <wps:cNvPr id="7"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3"/>
        <w:spacing w:lineRule="auto" w:line="240" w:before="0" w:after="200"/>
        <w:rPr/>
      </w:pPr>
      <w:r>
        <w:rPr/>
        <w:t>getName(),setName(String) and getId() method:</w:t>
      </w:r>
    </w:p>
    <w:tbl>
      <w:tblPr>
        <w:tblW w:w="3124" w:type="dxa"/>
        <w:jc w:val="left"/>
        <w:tblInd w:w="0" w:type="dxa"/>
        <w:tblBorders/>
        <w:tblCellMar>
          <w:top w:w="15" w:type="dxa"/>
          <w:left w:w="15" w:type="dxa"/>
          <w:bottom w:w="15" w:type="dxa"/>
          <w:right w:w="15" w:type="dxa"/>
        </w:tblCellMar>
        <w:tblLook w:val="04a0" w:noVBand="1" w:noHBand="0" w:lastColumn="0" w:firstColumn="1" w:lastRow="0" w:firstRow="1"/>
      </w:tblPr>
      <w:tblGrid>
        <w:gridCol w:w="3124"/>
      </w:tblGrid>
      <w:tr>
        <w:trPr/>
        <w:tc>
          <w:tcPr>
            <w:tcW w:w="3124" w:type="dxa"/>
            <w:tcBorders/>
            <w:shd w:fill="auto" w:val="clear"/>
            <w:vAlign w:val="center"/>
          </w:tcPr>
          <w:p>
            <w:pPr>
              <w:pStyle w:val="Normal"/>
              <w:spacing w:lineRule="auto" w:line="240" w:before="0" w:after="0"/>
              <w:rPr>
                <w:sz w:val="24"/>
                <w:szCs w:val="24"/>
              </w:rPr>
            </w:pPr>
            <w:r>
              <w:rPr/>
              <w:t>public String getName()</w:t>
            </w:r>
          </w:p>
        </w:tc>
      </w:tr>
      <w:tr>
        <w:trPr/>
        <w:tc>
          <w:tcPr>
            <w:tcW w:w="3124" w:type="dxa"/>
            <w:tcBorders/>
            <w:shd w:fill="auto" w:val="clear"/>
            <w:vAlign w:val="center"/>
          </w:tcPr>
          <w:p>
            <w:pPr>
              <w:pStyle w:val="Normal"/>
              <w:spacing w:lineRule="auto" w:line="240" w:before="0" w:after="0"/>
              <w:rPr>
                <w:sz w:val="24"/>
                <w:szCs w:val="24"/>
              </w:rPr>
            </w:pPr>
            <w:r>
              <w:rPr/>
              <w:t>public void setName(String name)</w:t>
            </w:r>
          </w:p>
        </w:tc>
      </w:tr>
      <w:tr>
        <w:trPr/>
        <w:tc>
          <w:tcPr>
            <w:tcW w:w="3124" w:type="dxa"/>
            <w:tcBorders/>
            <w:shd w:fill="auto" w:val="clear"/>
            <w:vAlign w:val="center"/>
          </w:tcPr>
          <w:p>
            <w:pPr>
              <w:pStyle w:val="Normal"/>
              <w:spacing w:lineRule="auto" w:line="240" w:before="0" w:after="0"/>
              <w:rPr>
                <w:sz w:val="24"/>
                <w:szCs w:val="24"/>
              </w:rPr>
            </w:pPr>
            <w:r>
              <w:rPr/>
              <w:t>public long getId()</w:t>
            </w:r>
          </w:p>
        </w:tc>
      </w:tr>
    </w:tbl>
    <w:p>
      <w:pPr>
        <w:pStyle w:val="Normal"/>
        <w:numPr>
          <w:ilvl w:val="0"/>
          <w:numId w:val="22"/>
        </w:numPr>
        <w:spacing w:lineRule="auto" w:line="240" w:before="0" w:after="0"/>
        <w:rPr/>
      </w:pPr>
      <w:r>
        <w:rPr>
          <w:rStyle w:val="Keyword"/>
        </w:rPr>
        <w:t>class</w:t>
      </w:r>
      <w:r>
        <w:rPr/>
        <w:t> TestJoinMethod3 </w:t>
      </w:r>
      <w:r>
        <w:rPr>
          <w:rStyle w:val="Keyword"/>
        </w:rPr>
        <w:t>extends</w:t>
      </w:r>
      <w:r>
        <w:rPr/>
        <w:t> Thread{  </w:t>
      </w:r>
    </w:p>
    <w:p>
      <w:pPr>
        <w:pStyle w:val="Normal"/>
        <w:numPr>
          <w:ilvl w:val="0"/>
          <w:numId w:val="22"/>
        </w:numPr>
        <w:spacing w:lineRule="auto" w:line="240" w:before="0" w:after="0"/>
        <w:rPr/>
      </w:pPr>
      <w:r>
        <w:rPr/>
        <w:t>  </w:t>
      </w:r>
      <w:r>
        <w:rPr>
          <w:rStyle w:val="Keyword"/>
        </w:rPr>
        <w:t>public</w:t>
      </w:r>
      <w:r>
        <w:rPr/>
        <w:t> </w:t>
      </w:r>
      <w:r>
        <w:rPr>
          <w:rStyle w:val="Keyword"/>
        </w:rPr>
        <w:t>void</w:t>
      </w:r>
      <w:r>
        <w:rPr/>
        <w:t> run(){  </w:t>
      </w:r>
    </w:p>
    <w:p>
      <w:pPr>
        <w:pStyle w:val="Normal"/>
        <w:numPr>
          <w:ilvl w:val="0"/>
          <w:numId w:val="22"/>
        </w:numPr>
        <w:spacing w:lineRule="auto" w:line="240" w:before="0" w:after="0"/>
        <w:rPr/>
      </w:pPr>
      <w:r>
        <w:rPr/>
        <w:t>   </w:t>
      </w:r>
      <w:r>
        <w:rPr/>
        <w:t>System.out.println(</w:t>
      </w:r>
      <w:r>
        <w:rPr>
          <w:rStyle w:val="String"/>
        </w:rPr>
        <w:t>"running..."</w:t>
      </w:r>
      <w:r>
        <w:rPr/>
        <w:t>);  </w:t>
      </w:r>
    </w:p>
    <w:p>
      <w:pPr>
        <w:pStyle w:val="Normal"/>
        <w:numPr>
          <w:ilvl w:val="0"/>
          <w:numId w:val="22"/>
        </w:numPr>
        <w:spacing w:lineRule="auto" w:line="240" w:before="0" w:after="0"/>
        <w:rPr/>
      </w:pPr>
      <w:r>
        <w:rPr/>
        <w:t>  </w:t>
      </w:r>
      <w:r>
        <w:rPr/>
        <w:t>}  </w:t>
      </w:r>
    </w:p>
    <w:p>
      <w:pPr>
        <w:pStyle w:val="Normal"/>
        <w:numPr>
          <w:ilvl w:val="0"/>
          <w:numId w:val="22"/>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  </w:t>
      </w:r>
    </w:p>
    <w:p>
      <w:pPr>
        <w:pStyle w:val="Normal"/>
        <w:numPr>
          <w:ilvl w:val="0"/>
          <w:numId w:val="22"/>
        </w:numPr>
        <w:spacing w:lineRule="auto" w:line="240" w:before="0" w:after="0"/>
        <w:rPr/>
      </w:pPr>
      <w:r>
        <w:rPr/>
        <w:t>  </w:t>
      </w:r>
      <w:r>
        <w:rPr/>
        <w:t>TestJoinMethod3 t1=</w:t>
      </w:r>
      <w:r>
        <w:rPr>
          <w:rStyle w:val="Keyword"/>
        </w:rPr>
        <w:t>new</w:t>
      </w:r>
      <w:r>
        <w:rPr/>
        <w:t> TestJoinMethod3();  </w:t>
      </w:r>
    </w:p>
    <w:p>
      <w:pPr>
        <w:pStyle w:val="Normal"/>
        <w:numPr>
          <w:ilvl w:val="0"/>
          <w:numId w:val="22"/>
        </w:numPr>
        <w:spacing w:lineRule="auto" w:line="240" w:before="0" w:after="0"/>
        <w:rPr/>
      </w:pPr>
      <w:r>
        <w:rPr/>
        <w:t>  </w:t>
      </w:r>
      <w:r>
        <w:rPr/>
        <w:t>TestJoinMethod3 t2=</w:t>
      </w:r>
      <w:r>
        <w:rPr>
          <w:rStyle w:val="Keyword"/>
        </w:rPr>
        <w:t>new</w:t>
      </w:r>
      <w:r>
        <w:rPr/>
        <w:t> TestJoinMethod3();  </w:t>
      </w:r>
    </w:p>
    <w:p>
      <w:pPr>
        <w:pStyle w:val="Normal"/>
        <w:numPr>
          <w:ilvl w:val="0"/>
          <w:numId w:val="22"/>
        </w:numPr>
        <w:spacing w:lineRule="auto" w:line="240" w:before="0" w:after="0"/>
        <w:rPr/>
      </w:pPr>
      <w:r>
        <w:rPr/>
        <w:t>  </w:t>
      </w:r>
      <w:r>
        <w:rPr/>
        <w:t>System.out.println(</w:t>
      </w:r>
      <w:r>
        <w:rPr>
          <w:rStyle w:val="String"/>
        </w:rPr>
        <w:t>"Name of t1:"</w:t>
      </w:r>
      <w:r>
        <w:rPr/>
        <w:t>+t1.getName());  </w:t>
      </w:r>
    </w:p>
    <w:p>
      <w:pPr>
        <w:pStyle w:val="Normal"/>
        <w:numPr>
          <w:ilvl w:val="0"/>
          <w:numId w:val="22"/>
        </w:numPr>
        <w:spacing w:lineRule="auto" w:line="240" w:before="0" w:after="0"/>
        <w:rPr/>
      </w:pPr>
      <w:r>
        <w:rPr/>
        <w:t>  </w:t>
      </w:r>
      <w:r>
        <w:rPr/>
        <w:t>System.out.println(</w:t>
      </w:r>
      <w:r>
        <w:rPr>
          <w:rStyle w:val="String"/>
        </w:rPr>
        <w:t>"Name of t2:"</w:t>
      </w:r>
      <w:r>
        <w:rPr/>
        <w:t>+t2.getName());  </w:t>
      </w:r>
    </w:p>
    <w:p>
      <w:pPr>
        <w:pStyle w:val="Normal"/>
        <w:numPr>
          <w:ilvl w:val="0"/>
          <w:numId w:val="22"/>
        </w:numPr>
        <w:spacing w:lineRule="auto" w:line="240" w:before="0" w:after="0"/>
        <w:rPr/>
      </w:pPr>
      <w:r>
        <w:rPr/>
        <w:t>  </w:t>
      </w:r>
      <w:r>
        <w:rPr/>
        <w:t>System.out.println(</w:t>
      </w:r>
      <w:r>
        <w:rPr>
          <w:rStyle w:val="String"/>
        </w:rPr>
        <w:t>"id of t1:"</w:t>
      </w:r>
      <w:r>
        <w:rPr/>
        <w:t>+t1.getId());  </w:t>
      </w:r>
    </w:p>
    <w:p>
      <w:pPr>
        <w:pStyle w:val="Normal"/>
        <w:numPr>
          <w:ilvl w:val="0"/>
          <w:numId w:val="22"/>
        </w:numPr>
        <w:spacing w:lineRule="auto" w:line="240" w:before="0" w:after="0"/>
        <w:rPr/>
      </w:pPr>
      <w:r>
        <w:rPr/>
        <w:t>  </w:t>
      </w:r>
    </w:p>
    <w:p>
      <w:pPr>
        <w:pStyle w:val="Normal"/>
        <w:numPr>
          <w:ilvl w:val="0"/>
          <w:numId w:val="22"/>
        </w:numPr>
        <w:spacing w:lineRule="auto" w:line="240" w:before="0" w:after="0"/>
        <w:rPr/>
      </w:pPr>
      <w:r>
        <w:rPr/>
        <w:t>  </w:t>
      </w:r>
      <w:r>
        <w:rPr/>
        <w:t>t1.start();  </w:t>
      </w:r>
    </w:p>
    <w:p>
      <w:pPr>
        <w:pStyle w:val="Normal"/>
        <w:numPr>
          <w:ilvl w:val="0"/>
          <w:numId w:val="22"/>
        </w:numPr>
        <w:spacing w:lineRule="auto" w:line="240" w:before="0" w:after="0"/>
        <w:rPr/>
      </w:pPr>
      <w:r>
        <w:rPr/>
        <w:t>  </w:t>
      </w:r>
      <w:r>
        <w:rPr/>
        <w:t>t2.start();  </w:t>
      </w:r>
    </w:p>
    <w:p>
      <w:pPr>
        <w:pStyle w:val="Normal"/>
        <w:numPr>
          <w:ilvl w:val="0"/>
          <w:numId w:val="22"/>
        </w:numPr>
        <w:spacing w:lineRule="auto" w:line="240" w:before="0" w:after="0"/>
        <w:rPr/>
      </w:pPr>
      <w:r>
        <w:rPr/>
        <w:t>  </w:t>
      </w:r>
    </w:p>
    <w:p>
      <w:pPr>
        <w:pStyle w:val="Normal"/>
        <w:numPr>
          <w:ilvl w:val="0"/>
          <w:numId w:val="22"/>
        </w:numPr>
        <w:spacing w:lineRule="auto" w:line="240" w:before="0" w:after="0"/>
        <w:rPr/>
      </w:pPr>
      <w:r>
        <w:rPr/>
        <w:t>  </w:t>
      </w:r>
      <w:r>
        <w:rPr/>
        <w:t>t1.setName(</w:t>
      </w:r>
      <w:r>
        <w:rPr>
          <w:rStyle w:val="String"/>
        </w:rPr>
        <w:t>"Sonoo Jaiswal"</w:t>
      </w:r>
      <w:r>
        <w:rPr/>
        <w:t>);  </w:t>
      </w:r>
    </w:p>
    <w:p>
      <w:pPr>
        <w:pStyle w:val="Normal"/>
        <w:numPr>
          <w:ilvl w:val="0"/>
          <w:numId w:val="22"/>
        </w:numPr>
        <w:spacing w:lineRule="auto" w:line="240" w:before="0" w:after="0"/>
        <w:rPr/>
      </w:pPr>
      <w:r>
        <w:rPr/>
        <w:t>  </w:t>
      </w:r>
      <w:r>
        <w:rPr/>
        <w:t>System.out.println(</w:t>
      </w:r>
      <w:r>
        <w:rPr>
          <w:rStyle w:val="String"/>
        </w:rPr>
        <w:t>"After changing name of t1:"</w:t>
      </w:r>
      <w:r>
        <w:rPr/>
        <w:t>+t1.getName());  </w:t>
      </w:r>
    </w:p>
    <w:p>
      <w:pPr>
        <w:pStyle w:val="Normal"/>
        <w:numPr>
          <w:ilvl w:val="0"/>
          <w:numId w:val="22"/>
        </w:numPr>
        <w:spacing w:lineRule="auto" w:line="240" w:before="0" w:after="0"/>
        <w:rPr/>
      </w:pPr>
      <w:r>
        <w:rPr/>
        <w:t> </w:t>
      </w:r>
      <w:r>
        <w:rPr/>
        <w:t>}  </w:t>
      </w:r>
    </w:p>
    <w:p>
      <w:pPr>
        <w:pStyle w:val="Normal"/>
        <w:numPr>
          <w:ilvl w:val="0"/>
          <w:numId w:val="22"/>
        </w:numPr>
        <w:spacing w:lineRule="auto" w:line="240" w:before="0" w:after="0"/>
        <w:rPr/>
      </w:pPr>
      <w:r>
        <w:rPr/>
        <w:t>}  </w:t>
      </w:r>
    </w:p>
    <w:p>
      <w:pPr>
        <w:pStyle w:val="Normal"/>
        <w:spacing w:lineRule="auto" w:line="240" w:before="0" w:after="0"/>
        <w:rPr/>
      </w:pPr>
      <w:hyperlink r:id="rId10">
        <w:r>
          <w:rPr>
            <w:rStyle w:val="InternetLink"/>
          </w:rPr>
          <w:t>Test it Now</w:t>
        </w:r>
      </w:hyperlink>
      <w:r>
        <w:rPr/>
        <w:t xml:space="preserve"> </w:t>
      </w:r>
    </w:p>
    <w:p>
      <w:pPr>
        <w:pStyle w:val="HTMLPreformatted"/>
        <w:rPr/>
      </w:pPr>
      <w:r>
        <w:rPr/>
        <w:t>Output:Name of t1:Thread-0</w:t>
      </w:r>
    </w:p>
    <w:p>
      <w:pPr>
        <w:pStyle w:val="HTMLPreformatted"/>
        <w:rPr/>
      </w:pPr>
      <w:r>
        <w:rPr/>
        <w:t xml:space="preserve">       </w:t>
      </w:r>
      <w:r>
        <w:rPr/>
        <w:t>Name of t2:Thread-1</w:t>
      </w:r>
    </w:p>
    <w:p>
      <w:pPr>
        <w:pStyle w:val="HTMLPreformatted"/>
        <w:rPr/>
      </w:pPr>
      <w:r>
        <w:rPr/>
        <w:t xml:space="preserve">       </w:t>
      </w:r>
      <w:r>
        <w:rPr/>
        <w:t>id of t1:8</w:t>
      </w:r>
    </w:p>
    <w:p>
      <w:pPr>
        <w:pStyle w:val="HTMLPreformatted"/>
        <w:rPr/>
      </w:pPr>
      <w:r>
        <w:rPr/>
        <w:t xml:space="preserve">       </w:t>
      </w:r>
      <w:r>
        <w:rPr/>
        <w:t>running...</w:t>
      </w:r>
    </w:p>
    <w:p>
      <w:pPr>
        <w:pStyle w:val="HTMLPreformatted"/>
        <w:rPr/>
      </w:pPr>
      <w:r>
        <w:rPr/>
        <w:t xml:space="preserve">       </w:t>
      </w:r>
      <w:r>
        <w:rPr/>
        <w:t>After changling name of t1:Sonoo Jaiswal</w:t>
      </w:r>
    </w:p>
    <w:p>
      <w:pPr>
        <w:pStyle w:val="HTMLPreformatted"/>
        <w:rPr/>
      </w:pPr>
      <w:r>
        <w:rPr/>
        <w:t xml:space="preserve">       </w:t>
      </w:r>
      <w:r>
        <w:rPr/>
        <w:t>running...</w:t>
      </w:r>
    </w:p>
    <w:p>
      <w:pPr>
        <w:pStyle w:val="HTMLPreformatted"/>
        <w:rPr/>
      </w:pPr>
      <w:r>
        <w:rPr/>
        <w:t xml:space="preserve">     </w:t>
      </w:r>
    </w:p>
    <w:p>
      <w:pPr>
        <w:pStyle w:val="HTMLPreformatted"/>
        <w:rPr/>
      </w:pPr>
      <w:r>
        <w:rPr/>
        <w:t xml:space="preserve"> </w:t>
      </w:r>
    </w:p>
    <w:p>
      <w:pPr>
        <w:pStyle w:val="Normal"/>
        <w:spacing w:lineRule="auto" w:line="240" w:before="0" w:after="0"/>
        <w:rPr/>
      </w:pPr>
      <w:r>
        <w:rPr/>
        <mc:AlternateContent>
          <mc:Choice Requires="wps">
            <w:drawing>
              <wp:inline distT="0" distB="0" distL="114300" distR="114300">
                <wp:extent cx="1270" cy="19685"/>
                <wp:effectExtent l="0" t="0" r="0" b="0"/>
                <wp:docPr id="12" name=""/>
                <a:graphic xmlns:a="http://schemas.openxmlformats.org/drawingml/2006/main">
                  <a:graphicData uri="http://schemas.microsoft.com/office/word/2010/wordprocessingShape">
                    <wps:wsp>
                      <wps:cNvSpPr/>
                      <wps:nvSpPr>
                        <wps:cNvPr id="8"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3"/>
        <w:spacing w:lineRule="auto" w:line="240" w:before="0" w:after="200"/>
        <w:rPr/>
      </w:pPr>
      <w:r>
        <w:rPr/>
        <w:t>The currentThread() method:</w:t>
      </w:r>
    </w:p>
    <w:tbl>
      <w:tblPr>
        <w:tblW w:w="8104" w:type="dxa"/>
        <w:jc w:val="left"/>
        <w:tblInd w:w="0" w:type="dxa"/>
        <w:tblBorders/>
        <w:tblCellMar>
          <w:top w:w="15" w:type="dxa"/>
          <w:left w:w="15" w:type="dxa"/>
          <w:bottom w:w="15" w:type="dxa"/>
          <w:right w:w="15" w:type="dxa"/>
        </w:tblCellMar>
        <w:tblLook w:val="04a0" w:noVBand="1" w:noHBand="0" w:lastColumn="0" w:firstColumn="1" w:lastRow="0" w:firstRow="1"/>
      </w:tblPr>
      <w:tblGrid>
        <w:gridCol w:w="8104"/>
      </w:tblGrid>
      <w:tr>
        <w:trPr/>
        <w:tc>
          <w:tcPr>
            <w:tcW w:w="8104" w:type="dxa"/>
            <w:tcBorders/>
            <w:shd w:fill="auto" w:val="clear"/>
            <w:vAlign w:val="center"/>
          </w:tcPr>
          <w:p>
            <w:pPr>
              <w:pStyle w:val="Normal"/>
              <w:spacing w:lineRule="auto" w:line="240" w:before="0" w:after="0"/>
              <w:rPr>
                <w:sz w:val="24"/>
                <w:szCs w:val="24"/>
              </w:rPr>
            </w:pPr>
            <w:r>
              <w:rPr/>
              <w:t>The currentThread() method returns a reference to the currently executing thread object.</w:t>
            </w:r>
          </w:p>
        </w:tc>
      </w:tr>
    </w:tbl>
    <w:p>
      <w:pPr>
        <w:pStyle w:val="Heading3"/>
        <w:spacing w:lineRule="auto" w:line="240" w:before="0" w:after="200"/>
        <w:rPr/>
      </w:pPr>
      <w:r>
        <w:rPr/>
        <w:t>Syntax:</w:t>
      </w:r>
    </w:p>
    <w:tbl>
      <w:tblPr>
        <w:tblW w:w="3317" w:type="dxa"/>
        <w:jc w:val="left"/>
        <w:tblInd w:w="0" w:type="dxa"/>
        <w:tblBorders/>
        <w:tblCellMar>
          <w:top w:w="15" w:type="dxa"/>
          <w:left w:w="15" w:type="dxa"/>
          <w:bottom w:w="15" w:type="dxa"/>
          <w:right w:w="15" w:type="dxa"/>
        </w:tblCellMar>
        <w:tblLook w:val="04a0" w:noVBand="1" w:noHBand="0" w:lastColumn="0" w:firstColumn="1" w:lastRow="0" w:firstRow="1"/>
      </w:tblPr>
      <w:tblGrid>
        <w:gridCol w:w="3317"/>
      </w:tblGrid>
      <w:tr>
        <w:trPr/>
        <w:tc>
          <w:tcPr>
            <w:tcW w:w="3317" w:type="dxa"/>
            <w:tcBorders/>
            <w:shd w:fill="auto" w:val="clear"/>
            <w:vAlign w:val="center"/>
          </w:tcPr>
          <w:p>
            <w:pPr>
              <w:pStyle w:val="Normal"/>
              <w:spacing w:lineRule="auto" w:line="240" w:before="0" w:after="0"/>
              <w:rPr>
                <w:sz w:val="24"/>
                <w:szCs w:val="24"/>
              </w:rPr>
            </w:pPr>
            <w:r>
              <w:rPr/>
              <w:t>public static Thread currentThread()</w:t>
            </w:r>
          </w:p>
        </w:tc>
      </w:tr>
    </w:tbl>
    <w:p>
      <w:pPr>
        <w:pStyle w:val="Normal"/>
        <w:spacing w:lineRule="auto" w:line="240" w:before="0" w:after="0"/>
        <w:rPr/>
      </w:pPr>
      <w:r>
        <w:rPr>
          <w:b/>
          <w:bCs/>
          <w:i/>
          <w:iCs/>
        </w:rPr>
        <w:t>Example of currentThread() method</w:t>
      </w:r>
      <w:r>
        <w:rPr/>
        <w:t xml:space="preserve"> </w:t>
      </w:r>
    </w:p>
    <w:p>
      <w:pPr>
        <w:pStyle w:val="Normal"/>
        <w:numPr>
          <w:ilvl w:val="0"/>
          <w:numId w:val="23"/>
        </w:numPr>
        <w:spacing w:lineRule="auto" w:line="240" w:before="0" w:after="0"/>
        <w:rPr/>
      </w:pPr>
      <w:r>
        <w:rPr>
          <w:rStyle w:val="Keyword"/>
        </w:rPr>
        <w:t>class</w:t>
      </w:r>
      <w:r>
        <w:rPr/>
        <w:t> TestJoinMethod4 </w:t>
      </w:r>
      <w:r>
        <w:rPr>
          <w:rStyle w:val="Keyword"/>
        </w:rPr>
        <w:t>extends</w:t>
      </w:r>
      <w:r>
        <w:rPr/>
        <w:t> Thread{  </w:t>
      </w:r>
    </w:p>
    <w:p>
      <w:pPr>
        <w:pStyle w:val="Normal"/>
        <w:numPr>
          <w:ilvl w:val="0"/>
          <w:numId w:val="23"/>
        </w:numPr>
        <w:spacing w:lineRule="auto" w:line="240" w:before="0" w:after="0"/>
        <w:rPr/>
      </w:pPr>
      <w:r>
        <w:rPr/>
        <w:t> </w:t>
      </w:r>
      <w:r>
        <w:rPr>
          <w:rStyle w:val="Keyword"/>
        </w:rPr>
        <w:t>public</w:t>
      </w:r>
      <w:r>
        <w:rPr/>
        <w:t> </w:t>
      </w:r>
      <w:r>
        <w:rPr>
          <w:rStyle w:val="Keyword"/>
        </w:rPr>
        <w:t>void</w:t>
      </w:r>
      <w:r>
        <w:rPr/>
        <w:t> run(){  </w:t>
      </w:r>
    </w:p>
    <w:p>
      <w:pPr>
        <w:pStyle w:val="Normal"/>
        <w:numPr>
          <w:ilvl w:val="0"/>
          <w:numId w:val="23"/>
        </w:numPr>
        <w:spacing w:lineRule="auto" w:line="240" w:before="0" w:after="0"/>
        <w:rPr/>
      </w:pPr>
      <w:r>
        <w:rPr/>
        <w:t>  </w:t>
      </w:r>
      <w:r>
        <w:rPr/>
        <w:t>System.out.println(Thread.currentThread().getName());  </w:t>
      </w:r>
    </w:p>
    <w:p>
      <w:pPr>
        <w:pStyle w:val="Normal"/>
        <w:numPr>
          <w:ilvl w:val="0"/>
          <w:numId w:val="23"/>
        </w:numPr>
        <w:spacing w:lineRule="auto" w:line="240" w:before="0" w:after="0"/>
        <w:rPr/>
      </w:pPr>
      <w:r>
        <w:rPr/>
        <w:t> </w:t>
      </w:r>
      <w:r>
        <w:rPr/>
        <w:t>}  </w:t>
      </w:r>
    </w:p>
    <w:p>
      <w:pPr>
        <w:pStyle w:val="Normal"/>
        <w:numPr>
          <w:ilvl w:val="0"/>
          <w:numId w:val="23"/>
        </w:numPr>
        <w:spacing w:lineRule="auto" w:line="240" w:before="0" w:after="0"/>
        <w:rPr/>
      </w:pPr>
      <w:r>
        <w:rPr/>
        <w:t> </w:t>
      </w:r>
      <w:r>
        <w:rPr/>
        <w:t>}  </w:t>
      </w:r>
    </w:p>
    <w:p>
      <w:pPr>
        <w:pStyle w:val="Normal"/>
        <w:numPr>
          <w:ilvl w:val="0"/>
          <w:numId w:val="23"/>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  </w:t>
      </w:r>
    </w:p>
    <w:p>
      <w:pPr>
        <w:pStyle w:val="Normal"/>
        <w:numPr>
          <w:ilvl w:val="0"/>
          <w:numId w:val="23"/>
        </w:numPr>
        <w:spacing w:lineRule="auto" w:line="240" w:before="0" w:after="0"/>
        <w:rPr/>
      </w:pPr>
      <w:r>
        <w:rPr/>
        <w:t>  </w:t>
      </w:r>
      <w:r>
        <w:rPr/>
        <w:t>TestJoinMethod4 t1=</w:t>
      </w:r>
      <w:r>
        <w:rPr>
          <w:rStyle w:val="Keyword"/>
        </w:rPr>
        <w:t>new</w:t>
      </w:r>
      <w:r>
        <w:rPr/>
        <w:t> TestJoinMethod4();  </w:t>
      </w:r>
    </w:p>
    <w:p>
      <w:pPr>
        <w:pStyle w:val="Normal"/>
        <w:numPr>
          <w:ilvl w:val="0"/>
          <w:numId w:val="23"/>
        </w:numPr>
        <w:spacing w:lineRule="auto" w:line="240" w:before="0" w:after="0"/>
        <w:rPr/>
      </w:pPr>
      <w:r>
        <w:rPr/>
        <w:t>  </w:t>
      </w:r>
      <w:r>
        <w:rPr/>
        <w:t>TestJoinMethod4 t2=</w:t>
      </w:r>
      <w:r>
        <w:rPr>
          <w:rStyle w:val="Keyword"/>
        </w:rPr>
        <w:t>new</w:t>
      </w:r>
      <w:r>
        <w:rPr/>
        <w:t> TestJoinMethod4();  </w:t>
      </w:r>
    </w:p>
    <w:p>
      <w:pPr>
        <w:pStyle w:val="Normal"/>
        <w:numPr>
          <w:ilvl w:val="0"/>
          <w:numId w:val="23"/>
        </w:numPr>
        <w:spacing w:lineRule="auto" w:line="240" w:before="0" w:after="0"/>
        <w:rPr/>
      </w:pPr>
      <w:r>
        <w:rPr/>
        <w:t>  </w:t>
      </w:r>
    </w:p>
    <w:p>
      <w:pPr>
        <w:pStyle w:val="Normal"/>
        <w:numPr>
          <w:ilvl w:val="0"/>
          <w:numId w:val="23"/>
        </w:numPr>
        <w:spacing w:lineRule="auto" w:line="240" w:before="0" w:after="0"/>
        <w:rPr/>
      </w:pPr>
      <w:r>
        <w:rPr/>
        <w:t>  </w:t>
      </w:r>
      <w:r>
        <w:rPr/>
        <w:t>t1.start();  </w:t>
      </w:r>
    </w:p>
    <w:p>
      <w:pPr>
        <w:pStyle w:val="Normal"/>
        <w:numPr>
          <w:ilvl w:val="0"/>
          <w:numId w:val="23"/>
        </w:numPr>
        <w:spacing w:lineRule="auto" w:line="240" w:before="0" w:after="0"/>
        <w:rPr/>
      </w:pPr>
      <w:r>
        <w:rPr/>
        <w:t>  </w:t>
      </w:r>
      <w:r>
        <w:rPr/>
        <w:t>t2.start();  </w:t>
      </w:r>
    </w:p>
    <w:p>
      <w:pPr>
        <w:pStyle w:val="Normal"/>
        <w:numPr>
          <w:ilvl w:val="0"/>
          <w:numId w:val="23"/>
        </w:numPr>
        <w:spacing w:lineRule="auto" w:line="240" w:before="0" w:after="0"/>
        <w:rPr/>
      </w:pPr>
      <w:r>
        <w:rPr/>
        <w:t> </w:t>
      </w:r>
      <w:r>
        <w:rPr/>
        <w:t>}  </w:t>
      </w:r>
    </w:p>
    <w:p>
      <w:pPr>
        <w:pStyle w:val="Normal"/>
        <w:numPr>
          <w:ilvl w:val="0"/>
          <w:numId w:val="23"/>
        </w:numPr>
        <w:spacing w:lineRule="auto" w:line="240" w:before="0" w:after="0"/>
        <w:rPr/>
      </w:pPr>
      <w:r>
        <w:rPr/>
        <w:t>}  </w:t>
      </w:r>
    </w:p>
    <w:p>
      <w:pPr>
        <w:pStyle w:val="Normal"/>
        <w:spacing w:lineRule="auto" w:line="240" w:before="0" w:after="0"/>
        <w:rPr/>
      </w:pPr>
      <w:hyperlink r:id="rId11">
        <w:r>
          <w:rPr>
            <w:rStyle w:val="InternetLink"/>
          </w:rPr>
          <w:t>Test it Now</w:t>
        </w:r>
      </w:hyperlink>
      <w:r>
        <w:rPr/>
        <w:t xml:space="preserve"> </w:t>
      </w:r>
    </w:p>
    <w:p>
      <w:pPr>
        <w:pStyle w:val="HTMLPreformatted"/>
        <w:rPr/>
      </w:pPr>
      <w:r>
        <w:rPr/>
        <w:t>Output:Thread-0</w:t>
      </w:r>
    </w:p>
    <w:p>
      <w:pPr>
        <w:pStyle w:val="HTMLPreformatted"/>
        <w:rPr/>
      </w:pPr>
      <w:r>
        <w:rPr/>
        <w:t xml:space="preserve">       </w:t>
      </w:r>
      <w:r>
        <w:rPr/>
        <w:t>Thread-1</w:t>
      </w:r>
    </w:p>
    <w:p>
      <w:pPr>
        <w:pStyle w:val="HTMLPreformatted"/>
        <w:rPr/>
      </w:pPr>
      <w:r>
        <w:rPr/>
        <w:t xml:space="preserve"> </w:t>
      </w:r>
    </w:p>
    <w:p>
      <w:pPr>
        <w:pStyle w:val="Heading1"/>
        <w:spacing w:beforeAutospacing="0" w:before="0" w:afterAutospacing="0" w:after="0"/>
        <w:rPr/>
      </w:pPr>
      <w:r>
        <w:rPr/>
        <w:t>Naming Thread and Current Thread</w:t>
      </w:r>
    </w:p>
    <w:p>
      <w:pPr>
        <w:pStyle w:val="Normal"/>
        <w:spacing w:lineRule="auto" w:line="240" w:before="0" w:after="0"/>
        <w:rPr/>
      </w:pPr>
      <w:r>
        <w:rPr/>
        <mc:AlternateContent>
          <mc:Choice Requires="wps">
            <w:drawing>
              <wp:inline distT="0" distB="0" distL="114300" distR="114300">
                <wp:extent cx="1270" cy="19685"/>
                <wp:effectExtent l="0" t="0" r="0" b="0"/>
                <wp:docPr id="13" name=""/>
                <a:graphic xmlns:a="http://schemas.openxmlformats.org/drawingml/2006/main">
                  <a:graphicData uri="http://schemas.microsoft.com/office/word/2010/wordprocessingShape">
                    <wps:wsp>
                      <wps:cNvSpPr/>
                      <wps:nvSpPr>
                        <wps:cNvPr id="9"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2"/>
        <w:spacing w:lineRule="auto" w:line="240" w:before="0" w:after="200"/>
        <w:rPr/>
      </w:pPr>
      <w:r>
        <w:rPr/>
        <w:t>Naming Thread</w:t>
      </w:r>
    </w:p>
    <w:p>
      <w:pPr>
        <w:pStyle w:val="NormalWeb"/>
        <w:spacing w:beforeAutospacing="0" w:before="0" w:afterAutospacing="0" w:after="0"/>
        <w:rPr/>
      </w:pPr>
      <w:r>
        <w:rPr/>
        <w:t>The Thread class provides methods to change and get the name of a thread. By default, each thread has a name i.e. thread-0, thread-1 and so on. By we can change the name of the thread by using setName() method. The syntax of setName() and getName() methods are given below:</w:t>
      </w:r>
    </w:p>
    <w:p>
      <w:pPr>
        <w:pStyle w:val="Normal"/>
        <w:numPr>
          <w:ilvl w:val="0"/>
          <w:numId w:val="24"/>
        </w:numPr>
        <w:spacing w:lineRule="auto" w:line="240" w:before="0" w:after="0"/>
        <w:rPr/>
      </w:pPr>
      <w:r>
        <w:rPr>
          <w:rStyle w:val="Strong"/>
        </w:rPr>
        <w:t>public String getName():</w:t>
      </w:r>
      <w:r>
        <w:rPr/>
        <w:t xml:space="preserve"> is used to return the name of a thread.</w:t>
      </w:r>
    </w:p>
    <w:p>
      <w:pPr>
        <w:pStyle w:val="Normal"/>
        <w:numPr>
          <w:ilvl w:val="0"/>
          <w:numId w:val="24"/>
        </w:numPr>
        <w:spacing w:lineRule="auto" w:line="240" w:before="0" w:after="0"/>
        <w:rPr/>
      </w:pPr>
      <w:r>
        <w:rPr>
          <w:rStyle w:val="Strong"/>
        </w:rPr>
        <w:t>public void setName(String name):</w:t>
      </w:r>
      <w:r>
        <w:rPr/>
        <w:t xml:space="preserve"> is used to change the name of a thread.</w:t>
      </w:r>
    </w:p>
    <w:p>
      <w:pPr>
        <w:pStyle w:val="Heading2"/>
        <w:spacing w:lineRule="auto" w:line="240" w:before="0" w:after="200"/>
        <w:rPr/>
      </w:pPr>
      <w:r>
        <w:rPr/>
        <w:t>Example of naming a thread</w:t>
      </w:r>
    </w:p>
    <w:p>
      <w:pPr>
        <w:pStyle w:val="Normal"/>
        <w:numPr>
          <w:ilvl w:val="0"/>
          <w:numId w:val="25"/>
        </w:numPr>
        <w:spacing w:lineRule="auto" w:line="240" w:before="0" w:after="0"/>
        <w:rPr/>
      </w:pPr>
      <w:r>
        <w:rPr>
          <w:rStyle w:val="Keyword"/>
        </w:rPr>
        <w:t>class</w:t>
      </w:r>
      <w:r>
        <w:rPr/>
        <w:t> TestMultiNaming1 </w:t>
      </w:r>
      <w:r>
        <w:rPr>
          <w:rStyle w:val="Keyword"/>
        </w:rPr>
        <w:t>extends</w:t>
      </w:r>
      <w:r>
        <w:rPr/>
        <w:t> Thread{  </w:t>
      </w:r>
    </w:p>
    <w:p>
      <w:pPr>
        <w:pStyle w:val="Normal"/>
        <w:numPr>
          <w:ilvl w:val="0"/>
          <w:numId w:val="25"/>
        </w:numPr>
        <w:spacing w:lineRule="auto" w:line="240" w:before="0" w:after="0"/>
        <w:rPr/>
      </w:pPr>
      <w:r>
        <w:rPr/>
        <w:t>  </w:t>
      </w:r>
      <w:r>
        <w:rPr>
          <w:rStyle w:val="Keyword"/>
        </w:rPr>
        <w:t>public</w:t>
      </w:r>
      <w:r>
        <w:rPr/>
        <w:t> </w:t>
      </w:r>
      <w:r>
        <w:rPr>
          <w:rStyle w:val="Keyword"/>
        </w:rPr>
        <w:t>void</w:t>
      </w:r>
      <w:r>
        <w:rPr/>
        <w:t> run(){  </w:t>
      </w:r>
    </w:p>
    <w:p>
      <w:pPr>
        <w:pStyle w:val="Normal"/>
        <w:numPr>
          <w:ilvl w:val="0"/>
          <w:numId w:val="25"/>
        </w:numPr>
        <w:spacing w:lineRule="auto" w:line="240" w:before="0" w:after="0"/>
        <w:rPr/>
      </w:pPr>
      <w:r>
        <w:rPr/>
        <w:t>   </w:t>
      </w:r>
      <w:r>
        <w:rPr/>
        <w:t>System.out.println(</w:t>
      </w:r>
      <w:r>
        <w:rPr>
          <w:rStyle w:val="String"/>
        </w:rPr>
        <w:t>"running..."</w:t>
      </w:r>
      <w:r>
        <w:rPr/>
        <w:t>);  </w:t>
      </w:r>
    </w:p>
    <w:p>
      <w:pPr>
        <w:pStyle w:val="Normal"/>
        <w:numPr>
          <w:ilvl w:val="0"/>
          <w:numId w:val="25"/>
        </w:numPr>
        <w:spacing w:lineRule="auto" w:line="240" w:before="0" w:after="0"/>
        <w:rPr/>
      </w:pPr>
      <w:r>
        <w:rPr/>
        <w:t>  </w:t>
      </w:r>
      <w:r>
        <w:rPr/>
        <w:t>}  </w:t>
      </w:r>
    </w:p>
    <w:p>
      <w:pPr>
        <w:pStyle w:val="Normal"/>
        <w:numPr>
          <w:ilvl w:val="0"/>
          <w:numId w:val="25"/>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  </w:t>
      </w:r>
    </w:p>
    <w:p>
      <w:pPr>
        <w:pStyle w:val="Normal"/>
        <w:numPr>
          <w:ilvl w:val="0"/>
          <w:numId w:val="25"/>
        </w:numPr>
        <w:spacing w:lineRule="auto" w:line="240" w:before="0" w:after="0"/>
        <w:rPr/>
      </w:pPr>
      <w:r>
        <w:rPr/>
        <w:t>  </w:t>
      </w:r>
      <w:r>
        <w:rPr/>
        <w:t>TestMultiNaming1 t1=</w:t>
      </w:r>
      <w:r>
        <w:rPr>
          <w:rStyle w:val="Keyword"/>
        </w:rPr>
        <w:t>new</w:t>
      </w:r>
      <w:r>
        <w:rPr/>
        <w:t> TestMultiNaming1();  </w:t>
      </w:r>
    </w:p>
    <w:p>
      <w:pPr>
        <w:pStyle w:val="Normal"/>
        <w:numPr>
          <w:ilvl w:val="0"/>
          <w:numId w:val="25"/>
        </w:numPr>
        <w:spacing w:lineRule="auto" w:line="240" w:before="0" w:after="0"/>
        <w:rPr/>
      </w:pPr>
      <w:r>
        <w:rPr/>
        <w:t>  </w:t>
      </w:r>
      <w:r>
        <w:rPr/>
        <w:t>TestMultiNaming1 t2=</w:t>
      </w:r>
      <w:r>
        <w:rPr>
          <w:rStyle w:val="Keyword"/>
        </w:rPr>
        <w:t>new</w:t>
      </w:r>
      <w:r>
        <w:rPr/>
        <w:t> TestMultiNaming1();  </w:t>
      </w:r>
    </w:p>
    <w:p>
      <w:pPr>
        <w:pStyle w:val="Normal"/>
        <w:numPr>
          <w:ilvl w:val="0"/>
          <w:numId w:val="25"/>
        </w:numPr>
        <w:spacing w:lineRule="auto" w:line="240" w:before="0" w:after="0"/>
        <w:rPr/>
      </w:pPr>
      <w:r>
        <w:rPr/>
        <w:t>  </w:t>
      </w:r>
      <w:r>
        <w:rPr/>
        <w:t>System.out.println(</w:t>
      </w:r>
      <w:r>
        <w:rPr>
          <w:rStyle w:val="String"/>
        </w:rPr>
        <w:t>"Name of t1:"</w:t>
      </w:r>
      <w:r>
        <w:rPr/>
        <w:t>+t1.getName());  </w:t>
      </w:r>
    </w:p>
    <w:p>
      <w:pPr>
        <w:pStyle w:val="Normal"/>
        <w:numPr>
          <w:ilvl w:val="0"/>
          <w:numId w:val="25"/>
        </w:numPr>
        <w:spacing w:lineRule="auto" w:line="240" w:before="0" w:after="0"/>
        <w:rPr/>
      </w:pPr>
      <w:r>
        <w:rPr/>
        <w:t>  </w:t>
      </w:r>
      <w:r>
        <w:rPr/>
        <w:t>System.out.println(</w:t>
      </w:r>
      <w:r>
        <w:rPr>
          <w:rStyle w:val="String"/>
        </w:rPr>
        <w:t>"Name of t2:"</w:t>
      </w:r>
      <w:r>
        <w:rPr/>
        <w:t>+t2.getName());  </w:t>
      </w:r>
    </w:p>
    <w:p>
      <w:pPr>
        <w:pStyle w:val="Normal"/>
        <w:numPr>
          <w:ilvl w:val="0"/>
          <w:numId w:val="25"/>
        </w:numPr>
        <w:spacing w:lineRule="auto" w:line="240" w:before="0" w:after="0"/>
        <w:rPr/>
      </w:pPr>
      <w:r>
        <w:rPr/>
        <w:t>   </w:t>
      </w:r>
    </w:p>
    <w:p>
      <w:pPr>
        <w:pStyle w:val="Normal"/>
        <w:numPr>
          <w:ilvl w:val="0"/>
          <w:numId w:val="25"/>
        </w:numPr>
        <w:spacing w:lineRule="auto" w:line="240" w:before="0" w:after="0"/>
        <w:rPr/>
      </w:pPr>
      <w:r>
        <w:rPr/>
        <w:t>  </w:t>
      </w:r>
      <w:r>
        <w:rPr/>
        <w:t>t1.start();  </w:t>
      </w:r>
    </w:p>
    <w:p>
      <w:pPr>
        <w:pStyle w:val="Normal"/>
        <w:numPr>
          <w:ilvl w:val="0"/>
          <w:numId w:val="25"/>
        </w:numPr>
        <w:spacing w:lineRule="auto" w:line="240" w:before="0" w:after="0"/>
        <w:rPr/>
      </w:pPr>
      <w:r>
        <w:rPr/>
        <w:t>  </w:t>
      </w:r>
      <w:r>
        <w:rPr/>
        <w:t>t2.start();  </w:t>
      </w:r>
    </w:p>
    <w:p>
      <w:pPr>
        <w:pStyle w:val="Normal"/>
        <w:numPr>
          <w:ilvl w:val="0"/>
          <w:numId w:val="25"/>
        </w:numPr>
        <w:spacing w:lineRule="auto" w:line="240" w:before="0" w:after="0"/>
        <w:rPr/>
      </w:pPr>
      <w:r>
        <w:rPr/>
        <w:t>  </w:t>
      </w:r>
    </w:p>
    <w:p>
      <w:pPr>
        <w:pStyle w:val="Normal"/>
        <w:numPr>
          <w:ilvl w:val="0"/>
          <w:numId w:val="25"/>
        </w:numPr>
        <w:spacing w:lineRule="auto" w:line="240" w:before="0" w:after="0"/>
        <w:rPr/>
      </w:pPr>
      <w:r>
        <w:rPr/>
        <w:t>  </w:t>
      </w:r>
      <w:r>
        <w:rPr/>
        <w:t>t1.setName(</w:t>
      </w:r>
      <w:r>
        <w:rPr>
          <w:rStyle w:val="String"/>
        </w:rPr>
        <w:t>"Sonoo Jaiswal"</w:t>
      </w:r>
      <w:r>
        <w:rPr/>
        <w:t>);  </w:t>
      </w:r>
    </w:p>
    <w:p>
      <w:pPr>
        <w:pStyle w:val="Normal"/>
        <w:numPr>
          <w:ilvl w:val="0"/>
          <w:numId w:val="25"/>
        </w:numPr>
        <w:spacing w:lineRule="auto" w:line="240" w:before="0" w:after="0"/>
        <w:rPr/>
      </w:pPr>
      <w:r>
        <w:rPr/>
        <w:t>  </w:t>
      </w:r>
      <w:r>
        <w:rPr/>
        <w:t>System.out.println(</w:t>
      </w:r>
      <w:r>
        <w:rPr>
          <w:rStyle w:val="String"/>
        </w:rPr>
        <w:t>"After changing name of t1:"</w:t>
      </w:r>
      <w:r>
        <w:rPr/>
        <w:t>+t1.getName());  </w:t>
      </w:r>
    </w:p>
    <w:p>
      <w:pPr>
        <w:pStyle w:val="Normal"/>
        <w:numPr>
          <w:ilvl w:val="0"/>
          <w:numId w:val="25"/>
        </w:numPr>
        <w:spacing w:lineRule="auto" w:line="240" w:before="0" w:after="0"/>
        <w:rPr/>
      </w:pPr>
      <w:r>
        <w:rPr/>
        <w:t> </w:t>
      </w:r>
      <w:r>
        <w:rPr/>
        <w:t>}  </w:t>
      </w:r>
    </w:p>
    <w:p>
      <w:pPr>
        <w:pStyle w:val="Normal"/>
        <w:numPr>
          <w:ilvl w:val="0"/>
          <w:numId w:val="25"/>
        </w:numPr>
        <w:spacing w:lineRule="auto" w:line="240" w:before="0" w:after="0"/>
        <w:rPr/>
      </w:pPr>
      <w:r>
        <w:rPr/>
        <w:t>}  </w:t>
      </w:r>
    </w:p>
    <w:p>
      <w:pPr>
        <w:pStyle w:val="Normal"/>
        <w:spacing w:lineRule="auto" w:line="240" w:before="0" w:after="0"/>
        <w:rPr/>
      </w:pPr>
      <w:hyperlink r:id="rId12">
        <w:r>
          <w:rPr>
            <w:rStyle w:val="InternetLink"/>
          </w:rPr>
          <w:t>Test it Now</w:t>
        </w:r>
      </w:hyperlink>
      <w:r>
        <w:rPr/>
        <w:t xml:space="preserve"> </w:t>
      </w:r>
    </w:p>
    <w:p>
      <w:pPr>
        <w:pStyle w:val="HTMLPreformatted"/>
        <w:rPr/>
      </w:pPr>
      <w:r>
        <w:rPr/>
        <w:t>Output:Name of t1:Thread-0</w:t>
      </w:r>
    </w:p>
    <w:p>
      <w:pPr>
        <w:pStyle w:val="HTMLPreformatted"/>
        <w:rPr/>
      </w:pPr>
      <w:r>
        <w:rPr/>
        <w:t xml:space="preserve">       </w:t>
      </w:r>
      <w:r>
        <w:rPr/>
        <w:t>Name of t2:Thread-1</w:t>
      </w:r>
    </w:p>
    <w:p>
      <w:pPr>
        <w:pStyle w:val="HTMLPreformatted"/>
        <w:rPr/>
      </w:pPr>
      <w:r>
        <w:rPr/>
        <w:t xml:space="preserve">       </w:t>
      </w:r>
      <w:r>
        <w:rPr/>
        <w:t>id of t1:8</w:t>
      </w:r>
    </w:p>
    <w:p>
      <w:pPr>
        <w:pStyle w:val="HTMLPreformatted"/>
        <w:rPr/>
      </w:pPr>
      <w:r>
        <w:rPr/>
        <w:t xml:space="preserve">       </w:t>
      </w:r>
      <w:r>
        <w:rPr/>
        <w:t>running...</w:t>
      </w:r>
    </w:p>
    <w:p>
      <w:pPr>
        <w:pStyle w:val="HTMLPreformatted"/>
        <w:rPr/>
      </w:pPr>
      <w:r>
        <w:rPr/>
        <w:t xml:space="preserve">       </w:t>
      </w:r>
      <w:r>
        <w:rPr/>
        <w:t>After changeling name of t1:Sonoo Jaiswal</w:t>
      </w:r>
    </w:p>
    <w:p>
      <w:pPr>
        <w:pStyle w:val="HTMLPreformatted"/>
        <w:rPr/>
      </w:pPr>
      <w:r>
        <w:rPr/>
        <w:t xml:space="preserve">       </w:t>
      </w:r>
      <w:r>
        <w:rPr/>
        <w:t>running...</w:t>
      </w:r>
    </w:p>
    <w:p>
      <w:pPr>
        <w:pStyle w:val="HTMLPreformatted"/>
        <w:rPr/>
      </w:pPr>
      <w:r>
        <w:rPr/>
        <w:t xml:space="preserve">     </w:t>
      </w:r>
    </w:p>
    <w:p>
      <w:pPr>
        <w:pStyle w:val="HTMLPreformatted"/>
        <w:rPr/>
      </w:pPr>
      <w:r>
        <w:rPr/>
        <w:t xml:space="preserve"> </w:t>
      </w:r>
    </w:p>
    <w:p>
      <w:pPr>
        <w:pStyle w:val="Normal"/>
        <w:spacing w:lineRule="auto" w:line="240" w:before="0" w:after="0"/>
        <w:rPr/>
      </w:pPr>
      <w:r>
        <w:rPr/>
        <mc:AlternateContent>
          <mc:Choice Requires="wps">
            <w:drawing>
              <wp:inline distT="0" distB="0" distL="114300" distR="114300">
                <wp:extent cx="1270" cy="19685"/>
                <wp:effectExtent l="0" t="0" r="0" b="0"/>
                <wp:docPr id="14" name=""/>
                <a:graphic xmlns:a="http://schemas.openxmlformats.org/drawingml/2006/main">
                  <a:graphicData uri="http://schemas.microsoft.com/office/word/2010/wordprocessingShape">
                    <wps:wsp>
                      <wps:cNvSpPr/>
                      <wps:nvSpPr>
                        <wps:cNvPr id="1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2"/>
        <w:spacing w:lineRule="auto" w:line="240" w:before="0" w:after="200"/>
        <w:rPr/>
      </w:pPr>
      <w:r>
        <w:rPr/>
        <w:t>Current Thread</w:t>
      </w:r>
    </w:p>
    <w:p>
      <w:pPr>
        <w:pStyle w:val="NormalWeb"/>
        <w:spacing w:beforeAutospacing="0" w:before="0" w:afterAutospacing="0" w:after="0"/>
        <w:rPr/>
      </w:pPr>
      <w:r>
        <w:rPr/>
        <w:t>The currentThread() method returns a reference of currently executing thread.</w:t>
      </w:r>
    </w:p>
    <w:p>
      <w:pPr>
        <w:pStyle w:val="Normal"/>
        <w:numPr>
          <w:ilvl w:val="0"/>
          <w:numId w:val="26"/>
        </w:numPr>
        <w:spacing w:lineRule="auto" w:line="240" w:before="0" w:after="0"/>
        <w:rPr/>
      </w:pPr>
      <w:r>
        <w:rPr>
          <w:rStyle w:val="Keyword"/>
        </w:rPr>
        <w:t>public</w:t>
      </w:r>
      <w:r>
        <w:rPr/>
        <w:t> </w:t>
      </w:r>
      <w:r>
        <w:rPr>
          <w:rStyle w:val="Keyword"/>
        </w:rPr>
        <w:t>static</w:t>
      </w:r>
      <w:r>
        <w:rPr/>
        <w:t> Thread currentThread()  </w:t>
      </w:r>
    </w:p>
    <w:p>
      <w:pPr>
        <w:pStyle w:val="Heading3"/>
        <w:spacing w:lineRule="auto" w:line="240" w:before="0" w:after="200"/>
        <w:rPr/>
      </w:pPr>
      <w:r>
        <w:rPr/>
        <w:t>Example of currentThread() method</w:t>
      </w:r>
    </w:p>
    <w:p>
      <w:pPr>
        <w:pStyle w:val="Normal"/>
        <w:numPr>
          <w:ilvl w:val="0"/>
          <w:numId w:val="27"/>
        </w:numPr>
        <w:spacing w:lineRule="auto" w:line="240" w:before="0" w:after="0"/>
        <w:rPr/>
      </w:pPr>
      <w:r>
        <w:rPr>
          <w:rStyle w:val="Keyword"/>
        </w:rPr>
        <w:t>class</w:t>
      </w:r>
      <w:r>
        <w:rPr/>
        <w:t> TestMultiNaming2 </w:t>
      </w:r>
      <w:r>
        <w:rPr>
          <w:rStyle w:val="Keyword"/>
        </w:rPr>
        <w:t>extends</w:t>
      </w:r>
      <w:r>
        <w:rPr/>
        <w:t> Thread{  </w:t>
      </w:r>
    </w:p>
    <w:p>
      <w:pPr>
        <w:pStyle w:val="Normal"/>
        <w:numPr>
          <w:ilvl w:val="0"/>
          <w:numId w:val="27"/>
        </w:numPr>
        <w:spacing w:lineRule="auto" w:line="240" w:before="0" w:after="0"/>
        <w:rPr/>
      </w:pPr>
      <w:r>
        <w:rPr/>
        <w:t> </w:t>
      </w:r>
      <w:r>
        <w:rPr>
          <w:rStyle w:val="Keyword"/>
        </w:rPr>
        <w:t>public</w:t>
      </w:r>
      <w:r>
        <w:rPr/>
        <w:t> </w:t>
      </w:r>
      <w:r>
        <w:rPr>
          <w:rStyle w:val="Keyword"/>
        </w:rPr>
        <w:t>void</w:t>
      </w:r>
      <w:r>
        <w:rPr/>
        <w:t> run(){  </w:t>
      </w:r>
    </w:p>
    <w:p>
      <w:pPr>
        <w:pStyle w:val="Normal"/>
        <w:numPr>
          <w:ilvl w:val="0"/>
          <w:numId w:val="27"/>
        </w:numPr>
        <w:spacing w:lineRule="auto" w:line="240" w:before="0" w:after="0"/>
        <w:rPr/>
      </w:pPr>
      <w:r>
        <w:rPr/>
        <w:t>  </w:t>
      </w:r>
      <w:r>
        <w:rPr/>
        <w:t>System.out.println(Thread.currentThread().getName());  </w:t>
      </w:r>
    </w:p>
    <w:p>
      <w:pPr>
        <w:pStyle w:val="Normal"/>
        <w:numPr>
          <w:ilvl w:val="0"/>
          <w:numId w:val="27"/>
        </w:numPr>
        <w:spacing w:lineRule="auto" w:line="240" w:before="0" w:after="0"/>
        <w:rPr/>
      </w:pPr>
      <w:r>
        <w:rPr/>
        <w:t> </w:t>
      </w:r>
      <w:r>
        <w:rPr/>
        <w:t>}  </w:t>
      </w:r>
    </w:p>
    <w:p>
      <w:pPr>
        <w:pStyle w:val="Normal"/>
        <w:numPr>
          <w:ilvl w:val="0"/>
          <w:numId w:val="27"/>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  </w:t>
      </w:r>
    </w:p>
    <w:p>
      <w:pPr>
        <w:pStyle w:val="Normal"/>
        <w:numPr>
          <w:ilvl w:val="0"/>
          <w:numId w:val="27"/>
        </w:numPr>
        <w:spacing w:lineRule="auto" w:line="240" w:before="0" w:after="0"/>
        <w:rPr/>
      </w:pPr>
      <w:r>
        <w:rPr/>
        <w:t>  </w:t>
      </w:r>
      <w:r>
        <w:rPr/>
        <w:t>TestMultiNaming2 t1=</w:t>
      </w:r>
      <w:r>
        <w:rPr>
          <w:rStyle w:val="Keyword"/>
        </w:rPr>
        <w:t>new</w:t>
      </w:r>
      <w:r>
        <w:rPr/>
        <w:t> TestMultiNaming2();  </w:t>
      </w:r>
    </w:p>
    <w:p>
      <w:pPr>
        <w:pStyle w:val="Normal"/>
        <w:numPr>
          <w:ilvl w:val="0"/>
          <w:numId w:val="27"/>
        </w:numPr>
        <w:spacing w:lineRule="auto" w:line="240" w:before="0" w:after="0"/>
        <w:rPr/>
      </w:pPr>
      <w:r>
        <w:rPr/>
        <w:t>  </w:t>
      </w:r>
      <w:r>
        <w:rPr/>
        <w:t>TestMultiNaming2 t2=</w:t>
      </w:r>
      <w:r>
        <w:rPr>
          <w:rStyle w:val="Keyword"/>
        </w:rPr>
        <w:t>new</w:t>
      </w:r>
      <w:r>
        <w:rPr/>
        <w:t> TestMultiNaming2();  </w:t>
      </w:r>
    </w:p>
    <w:p>
      <w:pPr>
        <w:pStyle w:val="Normal"/>
        <w:numPr>
          <w:ilvl w:val="0"/>
          <w:numId w:val="27"/>
        </w:numPr>
        <w:spacing w:lineRule="auto" w:line="240" w:before="0" w:after="0"/>
        <w:rPr/>
      </w:pPr>
      <w:r>
        <w:rPr/>
        <w:t>  </w:t>
      </w:r>
    </w:p>
    <w:p>
      <w:pPr>
        <w:pStyle w:val="Normal"/>
        <w:numPr>
          <w:ilvl w:val="0"/>
          <w:numId w:val="27"/>
        </w:numPr>
        <w:spacing w:lineRule="auto" w:line="240" w:before="0" w:after="0"/>
        <w:rPr/>
      </w:pPr>
      <w:r>
        <w:rPr/>
        <w:t>  </w:t>
      </w:r>
      <w:r>
        <w:rPr/>
        <w:t>t1.start();  </w:t>
      </w:r>
    </w:p>
    <w:p>
      <w:pPr>
        <w:pStyle w:val="Normal"/>
        <w:numPr>
          <w:ilvl w:val="0"/>
          <w:numId w:val="27"/>
        </w:numPr>
        <w:spacing w:lineRule="auto" w:line="240" w:before="0" w:after="0"/>
        <w:rPr/>
      </w:pPr>
      <w:r>
        <w:rPr/>
        <w:t>  </w:t>
      </w:r>
      <w:r>
        <w:rPr/>
        <w:t>t2.start();  </w:t>
      </w:r>
    </w:p>
    <w:p>
      <w:pPr>
        <w:pStyle w:val="Normal"/>
        <w:numPr>
          <w:ilvl w:val="0"/>
          <w:numId w:val="27"/>
        </w:numPr>
        <w:spacing w:lineRule="auto" w:line="240" w:before="0" w:after="0"/>
        <w:rPr/>
      </w:pPr>
      <w:r>
        <w:rPr/>
        <w:t> </w:t>
      </w:r>
      <w:r>
        <w:rPr/>
        <w:t>}  </w:t>
      </w:r>
    </w:p>
    <w:p>
      <w:pPr>
        <w:pStyle w:val="Normal"/>
        <w:numPr>
          <w:ilvl w:val="0"/>
          <w:numId w:val="27"/>
        </w:numPr>
        <w:spacing w:lineRule="auto" w:line="240" w:before="0" w:after="0"/>
        <w:rPr/>
      </w:pPr>
      <w:r>
        <w:rPr/>
        <w:t>}  </w:t>
      </w:r>
    </w:p>
    <w:p>
      <w:pPr>
        <w:pStyle w:val="Normal"/>
        <w:spacing w:lineRule="auto" w:line="240" w:before="0" w:after="0"/>
        <w:rPr/>
      </w:pPr>
      <w:hyperlink r:id="rId13">
        <w:r>
          <w:rPr>
            <w:rStyle w:val="InternetLink"/>
          </w:rPr>
          <w:t>Test it Now</w:t>
        </w:r>
      </w:hyperlink>
      <w:r>
        <w:rPr/>
        <w:t xml:space="preserve"> </w:t>
      </w:r>
    </w:p>
    <w:p>
      <w:pPr>
        <w:pStyle w:val="HTMLPreformatted"/>
        <w:rPr/>
      </w:pPr>
      <w:r>
        <w:rPr/>
        <w:t>Output:Thread-0</w:t>
      </w:r>
    </w:p>
    <w:p>
      <w:pPr>
        <w:pStyle w:val="HTMLPreformatted"/>
        <w:rPr/>
      </w:pPr>
      <w:r>
        <w:rPr/>
        <w:t xml:space="preserve">       </w:t>
      </w:r>
      <w:r>
        <w:rPr/>
        <w:t>Thread-1</w:t>
      </w:r>
    </w:p>
    <w:p>
      <w:pPr>
        <w:pStyle w:val="HTMLPreformatted"/>
        <w:rPr/>
      </w:pPr>
      <w:r>
        <w:rPr/>
        <w:t xml:space="preserve"> </w:t>
      </w:r>
    </w:p>
    <w:p>
      <w:pPr>
        <w:pStyle w:val="Heading1"/>
        <w:spacing w:beforeAutospacing="0" w:before="0" w:afterAutospacing="0" w:after="0"/>
        <w:rPr/>
      </w:pPr>
      <w:r>
        <w:rPr/>
        <w:t>Priority of a Thread (Thread Priority):</w:t>
      </w:r>
    </w:p>
    <w:tbl>
      <w:tblPr>
        <w:tblW w:w="10296" w:type="dxa"/>
        <w:jc w:val="left"/>
        <w:tblInd w:w="0" w:type="dxa"/>
        <w:tblBorders/>
        <w:tblCellMar>
          <w:top w:w="15" w:type="dxa"/>
          <w:left w:w="15" w:type="dxa"/>
          <w:bottom w:w="15" w:type="dxa"/>
          <w:right w:w="15" w:type="dxa"/>
        </w:tblCellMar>
        <w:tblLook w:val="04a0" w:noVBand="1" w:noHBand="0" w:lastColumn="0" w:firstColumn="1" w:lastRow="0" w:firstRow="1"/>
      </w:tblPr>
      <w:tblGrid>
        <w:gridCol w:w="10296"/>
      </w:tblGrid>
      <w:tr>
        <w:trPr/>
        <w:tc>
          <w:tcPr>
            <w:tcW w:w="10296" w:type="dxa"/>
            <w:tcBorders/>
            <w:shd w:fill="auto" w:val="clear"/>
            <w:vAlign w:val="center"/>
          </w:tcPr>
          <w:p>
            <w:pPr>
              <w:pStyle w:val="Normal"/>
              <w:spacing w:lineRule="auto" w:line="240" w:before="0" w:after="0"/>
              <w:rPr>
                <w:sz w:val="24"/>
                <w:szCs w:val="24"/>
              </w:rPr>
            </w:pPr>
            <w:r>
              <w:rPr/>
              <w:t>Each thread have a priority. Priorities are represented by a number between 1 and 10. In most cases, thread schedular schedules the threads according to their priority (known as preemptive scheduling). But it is not guaranteed because it depends on JVM specification that which scheduling it chooses.</w:t>
            </w:r>
          </w:p>
        </w:tc>
      </w:tr>
    </w:tbl>
    <w:p>
      <w:pPr>
        <w:pStyle w:val="Heading2"/>
        <w:spacing w:lineRule="auto" w:line="240" w:before="0" w:after="200"/>
        <w:rPr/>
      </w:pPr>
      <w:r>
        <w:rPr/>
        <w:t>3 constants defiend in Thread class:</w:t>
      </w:r>
    </w:p>
    <w:tbl>
      <w:tblPr>
        <w:tblW w:w="4111" w:type="dxa"/>
        <w:jc w:val="left"/>
        <w:tblInd w:w="0" w:type="dxa"/>
        <w:tblBorders/>
        <w:tblCellMar>
          <w:top w:w="15" w:type="dxa"/>
          <w:left w:w="15" w:type="dxa"/>
          <w:bottom w:w="15" w:type="dxa"/>
          <w:right w:w="15" w:type="dxa"/>
        </w:tblCellMar>
        <w:tblLook w:val="04a0" w:noVBand="1" w:noHBand="0" w:lastColumn="0" w:firstColumn="1" w:lastRow="0" w:firstRow="1"/>
      </w:tblPr>
      <w:tblGrid>
        <w:gridCol w:w="4111"/>
      </w:tblGrid>
      <w:tr>
        <w:trPr/>
        <w:tc>
          <w:tcPr>
            <w:tcW w:w="4111" w:type="dxa"/>
            <w:tcBorders/>
            <w:shd w:fill="auto" w:val="clear"/>
            <w:vAlign w:val="center"/>
          </w:tcPr>
          <w:p>
            <w:pPr>
              <w:pStyle w:val="Normal"/>
              <w:numPr>
                <w:ilvl w:val="0"/>
                <w:numId w:val="28"/>
              </w:numPr>
              <w:spacing w:lineRule="auto" w:line="240" w:before="0" w:after="0"/>
              <w:rPr/>
            </w:pPr>
            <w:r>
              <w:rPr/>
              <w:t xml:space="preserve">public static int MIN_PRIORITY </w:t>
            </w:r>
          </w:p>
          <w:p>
            <w:pPr>
              <w:pStyle w:val="Normal"/>
              <w:numPr>
                <w:ilvl w:val="0"/>
                <w:numId w:val="28"/>
              </w:numPr>
              <w:spacing w:lineRule="auto" w:line="240" w:before="0" w:after="0"/>
              <w:rPr/>
            </w:pPr>
            <w:r>
              <w:rPr/>
              <w:t>public static int NORM_PRIORITY</w:t>
            </w:r>
          </w:p>
          <w:p>
            <w:pPr>
              <w:pStyle w:val="Normal"/>
              <w:numPr>
                <w:ilvl w:val="0"/>
                <w:numId w:val="28"/>
              </w:numPr>
              <w:spacing w:lineRule="auto" w:line="240" w:before="0" w:after="0"/>
              <w:rPr>
                <w:sz w:val="24"/>
                <w:szCs w:val="24"/>
              </w:rPr>
            </w:pPr>
            <w:r>
              <w:rPr/>
              <w:t>public static int MAX_PRIORITY</w:t>
            </w:r>
          </w:p>
        </w:tc>
      </w:tr>
    </w:tbl>
    <w:p>
      <w:pPr>
        <w:pStyle w:val="Normal"/>
        <w:spacing w:lineRule="auto" w:line="240" w:before="0" w:after="0"/>
        <w:rPr>
          <w:vanish/>
        </w:rPr>
      </w:pPr>
      <w:r>
        <w:rPr>
          <w:vanish/>
        </w:rPr>
      </w:r>
    </w:p>
    <w:tbl>
      <w:tblPr>
        <w:tblW w:w="10296" w:type="dxa"/>
        <w:jc w:val="left"/>
        <w:tblInd w:w="0" w:type="dxa"/>
        <w:tblBorders/>
        <w:tblCellMar>
          <w:top w:w="15" w:type="dxa"/>
          <w:left w:w="15" w:type="dxa"/>
          <w:bottom w:w="15" w:type="dxa"/>
          <w:right w:w="15" w:type="dxa"/>
        </w:tblCellMar>
        <w:tblLook w:val="04a0" w:noVBand="1" w:noHBand="0" w:lastColumn="0" w:firstColumn="1" w:lastRow="0" w:firstRow="1"/>
      </w:tblPr>
      <w:tblGrid>
        <w:gridCol w:w="10296"/>
      </w:tblGrid>
      <w:tr>
        <w:trPr/>
        <w:tc>
          <w:tcPr>
            <w:tcW w:w="10296" w:type="dxa"/>
            <w:tcBorders/>
            <w:shd w:fill="auto" w:val="clear"/>
            <w:vAlign w:val="center"/>
          </w:tcPr>
          <w:p>
            <w:pPr>
              <w:pStyle w:val="Normal"/>
              <w:spacing w:lineRule="auto" w:line="240" w:before="0" w:after="0"/>
              <w:rPr>
                <w:sz w:val="24"/>
                <w:szCs w:val="24"/>
              </w:rPr>
            </w:pPr>
            <w:r>
              <w:rPr/>
              <w:t>Default priority of a thread is 5 (NORM_PRIORITY). The value of MIN_PRIORITY is 1 and the value of MAX_PRIORITY is 10.</w:t>
            </w:r>
          </w:p>
        </w:tc>
      </w:tr>
    </w:tbl>
    <w:p>
      <w:pPr>
        <w:pStyle w:val="Heading3"/>
        <w:spacing w:lineRule="auto" w:line="240" w:before="0" w:after="200"/>
        <w:rPr/>
      </w:pPr>
      <w:r>
        <w:rPr/>
        <w:t>Example of priority of a Thread:</w:t>
      </w:r>
    </w:p>
    <w:p>
      <w:pPr>
        <w:pStyle w:val="Normal"/>
        <w:numPr>
          <w:ilvl w:val="0"/>
          <w:numId w:val="29"/>
        </w:numPr>
        <w:spacing w:lineRule="auto" w:line="240" w:before="0" w:after="0"/>
        <w:rPr/>
      </w:pPr>
      <w:r>
        <w:rPr>
          <w:rStyle w:val="Keyword"/>
        </w:rPr>
        <w:t>class</w:t>
      </w:r>
      <w:r>
        <w:rPr/>
        <w:t> TestMultiPriority1 </w:t>
      </w:r>
      <w:r>
        <w:rPr>
          <w:rStyle w:val="Keyword"/>
        </w:rPr>
        <w:t>extends</w:t>
      </w:r>
      <w:r>
        <w:rPr/>
        <w:t> Thread{  </w:t>
      </w:r>
    </w:p>
    <w:p>
      <w:pPr>
        <w:pStyle w:val="Normal"/>
        <w:numPr>
          <w:ilvl w:val="0"/>
          <w:numId w:val="29"/>
        </w:numPr>
        <w:spacing w:lineRule="auto" w:line="240" w:before="0" w:after="0"/>
        <w:rPr/>
      </w:pPr>
      <w:r>
        <w:rPr/>
        <w:t> </w:t>
      </w:r>
      <w:r>
        <w:rPr>
          <w:rStyle w:val="Keyword"/>
        </w:rPr>
        <w:t>public</w:t>
      </w:r>
      <w:r>
        <w:rPr/>
        <w:t> </w:t>
      </w:r>
      <w:r>
        <w:rPr>
          <w:rStyle w:val="Keyword"/>
        </w:rPr>
        <w:t>void</w:t>
      </w:r>
      <w:r>
        <w:rPr/>
        <w:t> run(){  </w:t>
      </w:r>
    </w:p>
    <w:p>
      <w:pPr>
        <w:pStyle w:val="Normal"/>
        <w:numPr>
          <w:ilvl w:val="0"/>
          <w:numId w:val="29"/>
        </w:numPr>
        <w:spacing w:lineRule="auto" w:line="240" w:before="0" w:after="0"/>
        <w:rPr/>
      </w:pPr>
      <w:r>
        <w:rPr/>
        <w:t>   </w:t>
      </w:r>
      <w:r>
        <w:rPr/>
        <w:t>System.out.println(</w:t>
      </w:r>
      <w:r>
        <w:rPr>
          <w:rStyle w:val="String"/>
        </w:rPr>
        <w:t>"running thread name is:"</w:t>
      </w:r>
      <w:r>
        <w:rPr/>
        <w:t>+Thread.currentThread().getName());  </w:t>
      </w:r>
    </w:p>
    <w:p>
      <w:pPr>
        <w:pStyle w:val="Normal"/>
        <w:numPr>
          <w:ilvl w:val="0"/>
          <w:numId w:val="29"/>
        </w:numPr>
        <w:spacing w:lineRule="auto" w:line="240" w:before="0" w:after="0"/>
        <w:rPr/>
      </w:pPr>
      <w:r>
        <w:rPr/>
        <w:t>   </w:t>
      </w:r>
      <w:r>
        <w:rPr/>
        <w:t>System.out.println(</w:t>
      </w:r>
      <w:r>
        <w:rPr>
          <w:rStyle w:val="String"/>
        </w:rPr>
        <w:t>"running thread priority is:"</w:t>
      </w:r>
      <w:r>
        <w:rPr/>
        <w:t>+Thread.currentThread().getPriority());  </w:t>
      </w:r>
    </w:p>
    <w:p>
      <w:pPr>
        <w:pStyle w:val="Normal"/>
        <w:numPr>
          <w:ilvl w:val="0"/>
          <w:numId w:val="29"/>
        </w:numPr>
        <w:spacing w:lineRule="auto" w:line="240" w:before="0" w:after="0"/>
        <w:rPr/>
      </w:pPr>
      <w:r>
        <w:rPr/>
        <w:t>  </w:t>
      </w:r>
    </w:p>
    <w:p>
      <w:pPr>
        <w:pStyle w:val="Normal"/>
        <w:numPr>
          <w:ilvl w:val="0"/>
          <w:numId w:val="29"/>
        </w:numPr>
        <w:spacing w:lineRule="auto" w:line="240" w:before="0" w:after="0"/>
        <w:rPr/>
      </w:pPr>
      <w:r>
        <w:rPr/>
        <w:t>  </w:t>
      </w:r>
      <w:r>
        <w:rPr/>
        <w:t>}  </w:t>
      </w:r>
    </w:p>
    <w:p>
      <w:pPr>
        <w:pStyle w:val="Normal"/>
        <w:numPr>
          <w:ilvl w:val="0"/>
          <w:numId w:val="29"/>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  </w:t>
      </w:r>
    </w:p>
    <w:p>
      <w:pPr>
        <w:pStyle w:val="Normal"/>
        <w:numPr>
          <w:ilvl w:val="0"/>
          <w:numId w:val="29"/>
        </w:numPr>
        <w:spacing w:lineRule="auto" w:line="240" w:before="0" w:after="0"/>
        <w:rPr/>
      </w:pPr>
      <w:r>
        <w:rPr/>
        <w:t>  </w:t>
      </w:r>
      <w:r>
        <w:rPr/>
        <w:t>TestMultiPriority1 m1=</w:t>
      </w:r>
      <w:r>
        <w:rPr>
          <w:rStyle w:val="Keyword"/>
        </w:rPr>
        <w:t>new</w:t>
      </w:r>
      <w:r>
        <w:rPr/>
        <w:t> TestMultiPriority1();  </w:t>
      </w:r>
    </w:p>
    <w:p>
      <w:pPr>
        <w:pStyle w:val="Normal"/>
        <w:numPr>
          <w:ilvl w:val="0"/>
          <w:numId w:val="29"/>
        </w:numPr>
        <w:spacing w:lineRule="auto" w:line="240" w:before="0" w:after="0"/>
        <w:rPr/>
      </w:pPr>
      <w:r>
        <w:rPr/>
        <w:t>  </w:t>
      </w:r>
      <w:r>
        <w:rPr/>
        <w:t>TestMultiPriority1 m2=</w:t>
      </w:r>
      <w:r>
        <w:rPr>
          <w:rStyle w:val="Keyword"/>
        </w:rPr>
        <w:t>new</w:t>
      </w:r>
      <w:r>
        <w:rPr/>
        <w:t> TestMultiPriority1();  </w:t>
      </w:r>
    </w:p>
    <w:p>
      <w:pPr>
        <w:pStyle w:val="Normal"/>
        <w:numPr>
          <w:ilvl w:val="0"/>
          <w:numId w:val="29"/>
        </w:numPr>
        <w:spacing w:lineRule="auto" w:line="240" w:before="0" w:after="0"/>
        <w:rPr/>
      </w:pPr>
      <w:r>
        <w:rPr/>
        <w:t>  </w:t>
      </w:r>
      <w:r>
        <w:rPr/>
        <w:t>m1.setPriority(Thread.MIN_PRIORITY);  </w:t>
      </w:r>
    </w:p>
    <w:p>
      <w:pPr>
        <w:pStyle w:val="Normal"/>
        <w:numPr>
          <w:ilvl w:val="0"/>
          <w:numId w:val="29"/>
        </w:numPr>
        <w:spacing w:lineRule="auto" w:line="240" w:before="0" w:after="0"/>
        <w:rPr/>
      </w:pPr>
      <w:r>
        <w:rPr/>
        <w:t>  </w:t>
      </w:r>
      <w:r>
        <w:rPr/>
        <w:t>m2.setPriority(Thread.MAX_PRIORITY);  </w:t>
      </w:r>
    </w:p>
    <w:p>
      <w:pPr>
        <w:pStyle w:val="Normal"/>
        <w:numPr>
          <w:ilvl w:val="0"/>
          <w:numId w:val="29"/>
        </w:numPr>
        <w:spacing w:lineRule="auto" w:line="240" w:before="0" w:after="0"/>
        <w:rPr/>
      </w:pPr>
      <w:r>
        <w:rPr/>
        <w:t>  </w:t>
      </w:r>
      <w:r>
        <w:rPr/>
        <w:t>m1.start();  </w:t>
      </w:r>
    </w:p>
    <w:p>
      <w:pPr>
        <w:pStyle w:val="Normal"/>
        <w:numPr>
          <w:ilvl w:val="0"/>
          <w:numId w:val="29"/>
        </w:numPr>
        <w:spacing w:lineRule="auto" w:line="240" w:before="0" w:after="0"/>
        <w:rPr/>
      </w:pPr>
      <w:r>
        <w:rPr/>
        <w:t>  </w:t>
      </w:r>
      <w:r>
        <w:rPr/>
        <w:t>m2.start();  </w:t>
      </w:r>
    </w:p>
    <w:p>
      <w:pPr>
        <w:pStyle w:val="Normal"/>
        <w:numPr>
          <w:ilvl w:val="0"/>
          <w:numId w:val="29"/>
        </w:numPr>
        <w:spacing w:lineRule="auto" w:line="240" w:before="0" w:after="0"/>
        <w:rPr/>
      </w:pPr>
      <w:r>
        <w:rPr/>
        <w:t>   </w:t>
      </w:r>
    </w:p>
    <w:p>
      <w:pPr>
        <w:pStyle w:val="Normal"/>
        <w:numPr>
          <w:ilvl w:val="0"/>
          <w:numId w:val="29"/>
        </w:numPr>
        <w:spacing w:lineRule="auto" w:line="240" w:before="0" w:after="0"/>
        <w:rPr/>
      </w:pPr>
      <w:r>
        <w:rPr/>
        <w:t> </w:t>
      </w:r>
      <w:r>
        <w:rPr/>
        <w:t>}  </w:t>
      </w:r>
    </w:p>
    <w:p>
      <w:pPr>
        <w:pStyle w:val="Normal"/>
        <w:numPr>
          <w:ilvl w:val="0"/>
          <w:numId w:val="29"/>
        </w:numPr>
        <w:spacing w:lineRule="auto" w:line="240" w:before="0" w:after="0"/>
        <w:rPr/>
      </w:pPr>
      <w:r>
        <w:rPr/>
        <w:t>}     </w:t>
      </w:r>
    </w:p>
    <w:p>
      <w:pPr>
        <w:pStyle w:val="Normal"/>
        <w:spacing w:lineRule="auto" w:line="240" w:before="0" w:after="0"/>
        <w:rPr/>
      </w:pPr>
      <w:hyperlink r:id="rId14">
        <w:r>
          <w:rPr>
            <w:rStyle w:val="InternetLink"/>
          </w:rPr>
          <w:t>Test it Now</w:t>
        </w:r>
      </w:hyperlink>
      <w:r>
        <w:rPr/>
        <w:t xml:space="preserve"> </w:t>
      </w:r>
    </w:p>
    <w:p>
      <w:pPr>
        <w:pStyle w:val="HTMLPreformatted"/>
        <w:rPr/>
      </w:pPr>
      <w:r>
        <w:rPr/>
        <w:t>Output:running thread name is:Thread-0</w:t>
      </w:r>
    </w:p>
    <w:p>
      <w:pPr>
        <w:pStyle w:val="HTMLPreformatted"/>
        <w:rPr/>
      </w:pPr>
      <w:r>
        <w:rPr/>
        <w:t xml:space="preserve">       </w:t>
      </w:r>
      <w:r>
        <w:rPr/>
        <w:t>running thread priority is:10</w:t>
      </w:r>
    </w:p>
    <w:p>
      <w:pPr>
        <w:pStyle w:val="HTMLPreformatted"/>
        <w:rPr/>
      </w:pPr>
      <w:r>
        <w:rPr/>
        <w:t xml:space="preserve">       </w:t>
      </w:r>
      <w:r>
        <w:rPr/>
        <w:t>running thread name is:Thread-1</w:t>
      </w:r>
    </w:p>
    <w:p>
      <w:pPr>
        <w:pStyle w:val="HTMLPreformatted"/>
        <w:rPr/>
      </w:pPr>
      <w:r>
        <w:rPr/>
        <w:t xml:space="preserve">       </w:t>
      </w:r>
      <w:r>
        <w:rPr/>
        <w:t>running thread priority is:1</w:t>
      </w:r>
    </w:p>
    <w:p>
      <w:pPr>
        <w:pStyle w:val="HTMLPreformatted"/>
        <w:rPr/>
      </w:pPr>
      <w:r>
        <w:rPr/>
        <w:t xml:space="preserve">       </w:t>
      </w:r>
    </w:p>
    <w:p>
      <w:pPr>
        <w:pStyle w:val="HTMLPreformatted"/>
        <w:rPr/>
      </w:pPr>
      <w:r>
        <w:rPr/>
        <w:t xml:space="preserve"> </w:t>
      </w:r>
    </w:p>
    <w:p>
      <w:pPr>
        <w:pStyle w:val="Heading1"/>
        <w:spacing w:beforeAutospacing="0" w:before="0" w:afterAutospacing="0" w:after="0"/>
        <w:rPr/>
      </w:pPr>
      <w:r>
        <w:rPr/>
        <w:t>Daemon Thread in Java</w:t>
      </w:r>
    </w:p>
    <w:p>
      <w:pPr>
        <w:pStyle w:val="NormalWeb"/>
        <w:spacing w:beforeAutospacing="0" w:before="0" w:afterAutospacing="0" w:after="0"/>
        <w:rPr/>
      </w:pPr>
      <w:r>
        <w:rPr>
          <w:b/>
          <w:bCs/>
        </w:rPr>
        <w:t>Daemon thread in java</w:t>
      </w:r>
      <w:r>
        <w:rPr/>
        <w:t xml:space="preserve"> is a service provider thread that provides services to the user thread. Its life depend on the mercy of user threads i.e. when all the user threads dies, JVM terminates this thread automatically.</w:t>
      </w:r>
    </w:p>
    <w:p>
      <w:pPr>
        <w:pStyle w:val="NormalWeb"/>
        <w:spacing w:beforeAutospacing="0" w:before="0" w:afterAutospacing="0" w:after="0"/>
        <w:rPr/>
      </w:pPr>
      <w:r>
        <w:rPr/>
        <w:t xml:space="preserve">There are many java daemon threads running automatically e.g. gc, finalizer etc. </w:t>
      </w:r>
    </w:p>
    <w:p>
      <w:pPr>
        <w:pStyle w:val="NormalWeb"/>
        <w:spacing w:beforeAutospacing="0" w:before="0" w:afterAutospacing="0" w:after="0"/>
        <w:rPr/>
      </w:pPr>
      <w:r>
        <w:rPr/>
        <w:t>You can see all the detail by typing the jconsole in the command prompt. The jconsole tool provides information about the loaded classes, memory usage, running threads etc.</w:t>
      </w:r>
    </w:p>
    <w:p>
      <w:pPr>
        <w:pStyle w:val="Heading2"/>
        <w:spacing w:lineRule="auto" w:line="240" w:before="0" w:after="200"/>
        <w:rPr/>
      </w:pPr>
      <w:r>
        <w:rPr/>
        <w:t>Points to remember for Daemon Thread in Java</w:t>
      </w:r>
    </w:p>
    <w:p>
      <w:pPr>
        <w:pStyle w:val="Normal"/>
        <w:numPr>
          <w:ilvl w:val="0"/>
          <w:numId w:val="30"/>
        </w:numPr>
        <w:spacing w:lineRule="auto" w:line="240" w:before="0" w:after="0"/>
        <w:rPr/>
      </w:pPr>
      <w:r>
        <w:rPr/>
        <w:t xml:space="preserve">It provides services to user threads for background supporting tasks. </w:t>
      </w:r>
    </w:p>
    <w:p>
      <w:pPr>
        <w:pStyle w:val="Normal"/>
        <w:numPr>
          <w:ilvl w:val="0"/>
          <w:numId w:val="30"/>
        </w:numPr>
        <w:spacing w:lineRule="auto" w:line="240" w:before="0" w:after="0"/>
        <w:rPr/>
      </w:pPr>
      <w:r>
        <w:rPr/>
        <w:t>It has no role in life than to serve user threads.</w:t>
      </w:r>
    </w:p>
    <w:p>
      <w:pPr>
        <w:pStyle w:val="Normal"/>
        <w:numPr>
          <w:ilvl w:val="0"/>
          <w:numId w:val="30"/>
        </w:numPr>
        <w:spacing w:lineRule="auto" w:line="240" w:before="0" w:after="0"/>
        <w:rPr/>
      </w:pPr>
      <w:r>
        <w:rPr/>
        <w:t>Its life depends on user threads.</w:t>
      </w:r>
    </w:p>
    <w:p>
      <w:pPr>
        <w:pStyle w:val="Normal"/>
        <w:numPr>
          <w:ilvl w:val="0"/>
          <w:numId w:val="30"/>
        </w:numPr>
        <w:spacing w:lineRule="auto" w:line="240" w:before="0" w:after="0"/>
        <w:rPr/>
      </w:pPr>
      <w:r>
        <w:rPr/>
        <w:t>It is a low priority thread.</w:t>
      </w:r>
    </w:p>
    <w:p>
      <w:pPr>
        <w:pStyle w:val="Normal"/>
        <w:spacing w:lineRule="auto" w:line="240" w:before="0" w:after="0"/>
        <w:rPr/>
      </w:pPr>
      <w:r>
        <w:rPr/>
        <mc:AlternateContent>
          <mc:Choice Requires="wps">
            <w:drawing>
              <wp:inline distT="0" distB="0" distL="114300" distR="114300">
                <wp:extent cx="1270" cy="19685"/>
                <wp:effectExtent l="0" t="0" r="0" b="0"/>
                <wp:docPr id="15" name=""/>
                <a:graphic xmlns:a="http://schemas.openxmlformats.org/drawingml/2006/main">
                  <a:graphicData uri="http://schemas.microsoft.com/office/word/2010/wordprocessingShape">
                    <wps:wsp>
                      <wps:cNvSpPr/>
                      <wps:nvSpPr>
                        <wps:cNvPr id="1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3"/>
        <w:spacing w:lineRule="auto" w:line="240" w:before="0" w:after="200"/>
        <w:rPr/>
      </w:pPr>
      <w:r>
        <w:rPr/>
        <w:t>Why JVM terminates the daemon thread if there is no user thread?</w:t>
      </w:r>
    </w:p>
    <w:p>
      <w:pPr>
        <w:pStyle w:val="NormalWeb"/>
        <w:spacing w:beforeAutospacing="0" w:before="0" w:afterAutospacing="0" w:after="0"/>
        <w:rPr/>
      </w:pPr>
      <w:r>
        <w:rPr/>
        <w:t>The sole purpose of the daemon thread is that it provides services to user thread for background supporting task. If there is no user thread, why should JVM keep running this thread. That is why JVM terminates the daemon thread if there is no user thread.</w:t>
      </w:r>
    </w:p>
    <w:p>
      <w:pPr>
        <w:pStyle w:val="Normal"/>
        <w:spacing w:lineRule="auto" w:line="240" w:before="0" w:after="0"/>
        <w:rPr/>
      </w:pPr>
      <w:r>
        <w:rPr/>
        <mc:AlternateContent>
          <mc:Choice Requires="wps">
            <w:drawing>
              <wp:inline distT="0" distB="0" distL="114300" distR="114300">
                <wp:extent cx="1270" cy="19685"/>
                <wp:effectExtent l="0" t="0" r="0" b="0"/>
                <wp:docPr id="16" name=""/>
                <a:graphic xmlns:a="http://schemas.openxmlformats.org/drawingml/2006/main">
                  <a:graphicData uri="http://schemas.microsoft.com/office/word/2010/wordprocessingShape">
                    <wps:wsp>
                      <wps:cNvSpPr/>
                      <wps:nvSpPr>
                        <wps:cNvPr id="12"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3"/>
        <w:spacing w:lineRule="auto" w:line="240" w:before="0" w:after="200"/>
        <w:rPr/>
      </w:pPr>
      <w:r>
        <w:rPr/>
        <w:t>Methods for Java Daemon thread by Thread class</w:t>
      </w:r>
    </w:p>
    <w:p>
      <w:pPr>
        <w:pStyle w:val="NormalWeb"/>
        <w:spacing w:beforeAutospacing="0" w:before="0" w:afterAutospacing="0" w:after="0"/>
        <w:rPr/>
      </w:pPr>
      <w:r>
        <w:rPr/>
        <w:t>The java.lang.Thread class provides two methods for java daemon thread.</w:t>
      </w:r>
    </w:p>
    <w:tbl>
      <w:tblPr>
        <w:tblW w:w="10155" w:type="dxa"/>
        <w:jc w:val="left"/>
        <w:tblInd w:w="0" w:type="dxa"/>
        <w:tblBorders/>
        <w:tblCellMar>
          <w:top w:w="15" w:type="dxa"/>
          <w:left w:w="15" w:type="dxa"/>
          <w:bottom w:w="15" w:type="dxa"/>
          <w:right w:w="15" w:type="dxa"/>
        </w:tblCellMar>
        <w:tblLook w:val="04a0" w:noVBand="1" w:noHBand="0" w:lastColumn="0" w:firstColumn="1" w:lastRow="0" w:firstRow="1"/>
      </w:tblPr>
      <w:tblGrid>
        <w:gridCol w:w="397"/>
        <w:gridCol w:w="3561"/>
        <w:gridCol w:w="6197"/>
      </w:tblGrid>
      <w:tr>
        <w:trPr/>
        <w:tc>
          <w:tcPr>
            <w:tcW w:w="397" w:type="dxa"/>
            <w:tcBorders/>
            <w:shd w:fill="auto" w:val="clear"/>
            <w:vAlign w:val="center"/>
          </w:tcPr>
          <w:p>
            <w:pPr>
              <w:pStyle w:val="Normal"/>
              <w:spacing w:lineRule="auto" w:line="240" w:before="0" w:after="0"/>
              <w:jc w:val="center"/>
              <w:rPr>
                <w:b/>
                <w:b/>
                <w:bCs/>
                <w:sz w:val="24"/>
                <w:szCs w:val="24"/>
              </w:rPr>
            </w:pPr>
            <w:r>
              <w:rPr>
                <w:b/>
                <w:bCs/>
              </w:rPr>
              <w:t>No.</w:t>
            </w:r>
          </w:p>
        </w:tc>
        <w:tc>
          <w:tcPr>
            <w:tcW w:w="3561" w:type="dxa"/>
            <w:tcBorders/>
            <w:shd w:fill="auto" w:val="clear"/>
            <w:vAlign w:val="center"/>
          </w:tcPr>
          <w:p>
            <w:pPr>
              <w:pStyle w:val="Normal"/>
              <w:spacing w:lineRule="auto" w:line="240" w:before="0" w:after="0"/>
              <w:jc w:val="center"/>
              <w:rPr>
                <w:b/>
                <w:b/>
                <w:bCs/>
                <w:sz w:val="24"/>
                <w:szCs w:val="24"/>
              </w:rPr>
            </w:pPr>
            <w:r>
              <w:rPr>
                <w:b/>
                <w:bCs/>
              </w:rPr>
              <w:t>Method</w:t>
            </w:r>
          </w:p>
        </w:tc>
        <w:tc>
          <w:tcPr>
            <w:tcW w:w="6197" w:type="dxa"/>
            <w:tcBorders/>
            <w:shd w:fill="auto" w:val="clear"/>
            <w:vAlign w:val="center"/>
          </w:tcPr>
          <w:p>
            <w:pPr>
              <w:pStyle w:val="Normal"/>
              <w:spacing w:lineRule="auto" w:line="240" w:before="0" w:after="0"/>
              <w:jc w:val="center"/>
              <w:rPr>
                <w:b/>
                <w:b/>
                <w:bCs/>
                <w:sz w:val="24"/>
                <w:szCs w:val="24"/>
              </w:rPr>
            </w:pPr>
            <w:r>
              <w:rPr>
                <w:b/>
                <w:bCs/>
              </w:rPr>
              <w:t>Description</w:t>
            </w:r>
          </w:p>
        </w:tc>
      </w:tr>
      <w:tr>
        <w:trPr/>
        <w:tc>
          <w:tcPr>
            <w:tcW w:w="397" w:type="dxa"/>
            <w:tcBorders/>
            <w:shd w:fill="auto" w:val="clear"/>
            <w:vAlign w:val="center"/>
          </w:tcPr>
          <w:p>
            <w:pPr>
              <w:pStyle w:val="Normal"/>
              <w:spacing w:lineRule="auto" w:line="240" w:before="0" w:after="0"/>
              <w:rPr>
                <w:sz w:val="24"/>
                <w:szCs w:val="24"/>
              </w:rPr>
            </w:pPr>
            <w:r>
              <w:rPr/>
              <w:t>1)</w:t>
            </w:r>
          </w:p>
        </w:tc>
        <w:tc>
          <w:tcPr>
            <w:tcW w:w="3561" w:type="dxa"/>
            <w:tcBorders/>
            <w:shd w:fill="auto" w:val="clear"/>
            <w:vAlign w:val="center"/>
          </w:tcPr>
          <w:p>
            <w:pPr>
              <w:pStyle w:val="Normal"/>
              <w:spacing w:lineRule="auto" w:line="240" w:before="0" w:after="0"/>
              <w:rPr>
                <w:sz w:val="24"/>
                <w:szCs w:val="24"/>
              </w:rPr>
            </w:pPr>
            <w:r>
              <w:rPr/>
              <w:t>public void setDaemon(boolean status)</w:t>
            </w:r>
          </w:p>
        </w:tc>
        <w:tc>
          <w:tcPr>
            <w:tcW w:w="6197" w:type="dxa"/>
            <w:tcBorders/>
            <w:shd w:fill="auto" w:val="clear"/>
            <w:vAlign w:val="center"/>
          </w:tcPr>
          <w:p>
            <w:pPr>
              <w:pStyle w:val="Normal"/>
              <w:spacing w:lineRule="auto" w:line="240" w:before="0" w:after="0"/>
              <w:rPr>
                <w:sz w:val="24"/>
                <w:szCs w:val="24"/>
              </w:rPr>
            </w:pPr>
            <w:r>
              <w:rPr/>
              <w:t>is used to mark the current thread as daemon thread or user thread.</w:t>
            </w:r>
          </w:p>
        </w:tc>
      </w:tr>
      <w:tr>
        <w:trPr/>
        <w:tc>
          <w:tcPr>
            <w:tcW w:w="397" w:type="dxa"/>
            <w:tcBorders/>
            <w:shd w:fill="auto" w:val="clear"/>
            <w:vAlign w:val="center"/>
          </w:tcPr>
          <w:p>
            <w:pPr>
              <w:pStyle w:val="Normal"/>
              <w:spacing w:lineRule="auto" w:line="240" w:before="0" w:after="0"/>
              <w:rPr>
                <w:sz w:val="24"/>
                <w:szCs w:val="24"/>
              </w:rPr>
            </w:pPr>
            <w:r>
              <w:rPr/>
              <w:t>2)</w:t>
            </w:r>
          </w:p>
        </w:tc>
        <w:tc>
          <w:tcPr>
            <w:tcW w:w="3561" w:type="dxa"/>
            <w:tcBorders/>
            <w:shd w:fill="auto" w:val="clear"/>
            <w:vAlign w:val="center"/>
          </w:tcPr>
          <w:p>
            <w:pPr>
              <w:pStyle w:val="Normal"/>
              <w:spacing w:lineRule="auto" w:line="240" w:before="0" w:after="0"/>
              <w:rPr>
                <w:sz w:val="24"/>
                <w:szCs w:val="24"/>
              </w:rPr>
            </w:pPr>
            <w:r>
              <w:rPr/>
              <w:t>public boolean isDaemon()</w:t>
            </w:r>
          </w:p>
        </w:tc>
        <w:tc>
          <w:tcPr>
            <w:tcW w:w="6197" w:type="dxa"/>
            <w:tcBorders/>
            <w:shd w:fill="auto" w:val="clear"/>
            <w:vAlign w:val="center"/>
          </w:tcPr>
          <w:p>
            <w:pPr>
              <w:pStyle w:val="Normal"/>
              <w:spacing w:lineRule="auto" w:line="240" w:before="0" w:after="0"/>
              <w:rPr>
                <w:sz w:val="24"/>
                <w:szCs w:val="24"/>
              </w:rPr>
            </w:pPr>
            <w:r>
              <w:rPr/>
              <w:t>is used to check that current is daemon.</w:t>
            </w:r>
          </w:p>
        </w:tc>
      </w:tr>
    </w:tbl>
    <w:p>
      <w:pPr>
        <w:pStyle w:val="Normal"/>
        <w:spacing w:lineRule="auto" w:line="240" w:before="0" w:after="0"/>
        <w:rPr/>
      </w:pPr>
      <w:r>
        <w:rPr/>
        <mc:AlternateContent>
          <mc:Choice Requires="wps">
            <w:drawing>
              <wp:inline distT="0" distB="0" distL="114300" distR="114300">
                <wp:extent cx="1270" cy="19685"/>
                <wp:effectExtent l="0" t="0" r="0" b="0"/>
                <wp:docPr id="17" name=""/>
                <a:graphic xmlns:a="http://schemas.openxmlformats.org/drawingml/2006/main">
                  <a:graphicData uri="http://schemas.microsoft.com/office/word/2010/wordprocessingShape">
                    <wps:wsp>
                      <wps:cNvSpPr/>
                      <wps:nvSpPr>
                        <wps:cNvPr id="13"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3"/>
        <w:spacing w:lineRule="auto" w:line="240" w:before="0" w:after="200"/>
        <w:rPr/>
      </w:pPr>
      <w:r>
        <w:rPr/>
        <w:t>Simple example of Daemon thread in java</w:t>
      </w:r>
    </w:p>
    <w:p>
      <w:pPr>
        <w:pStyle w:val="Filename"/>
        <w:spacing w:beforeAutospacing="0" w:before="0" w:afterAutospacing="0" w:after="0"/>
        <w:rPr/>
      </w:pPr>
      <w:r>
        <w:rPr/>
        <w:t>File: MyThread.java</w:t>
      </w:r>
    </w:p>
    <w:p>
      <w:pPr>
        <w:pStyle w:val="Normal"/>
        <w:numPr>
          <w:ilvl w:val="0"/>
          <w:numId w:val="31"/>
        </w:numPr>
        <w:spacing w:lineRule="auto" w:line="240" w:before="0" w:after="0"/>
        <w:rPr/>
      </w:pPr>
      <w:r>
        <w:rPr>
          <w:rStyle w:val="Keyword"/>
        </w:rPr>
        <w:t>public</w:t>
      </w:r>
      <w:r>
        <w:rPr/>
        <w:t> </w:t>
      </w:r>
      <w:r>
        <w:rPr>
          <w:rStyle w:val="Keyword"/>
        </w:rPr>
        <w:t>class</w:t>
      </w:r>
      <w:r>
        <w:rPr/>
        <w:t> TestDaemonThread1 </w:t>
      </w:r>
      <w:r>
        <w:rPr>
          <w:rStyle w:val="Keyword"/>
        </w:rPr>
        <w:t>extends</w:t>
      </w:r>
      <w:r>
        <w:rPr/>
        <w:t> Thread{  </w:t>
      </w:r>
    </w:p>
    <w:p>
      <w:pPr>
        <w:pStyle w:val="Normal"/>
        <w:numPr>
          <w:ilvl w:val="0"/>
          <w:numId w:val="31"/>
        </w:numPr>
        <w:spacing w:lineRule="auto" w:line="240" w:before="0" w:after="0"/>
        <w:rPr/>
      </w:pPr>
      <w:r>
        <w:rPr/>
        <w:t> </w:t>
      </w:r>
      <w:r>
        <w:rPr>
          <w:rStyle w:val="Keyword"/>
        </w:rPr>
        <w:t>public</w:t>
      </w:r>
      <w:r>
        <w:rPr/>
        <w:t> </w:t>
      </w:r>
      <w:r>
        <w:rPr>
          <w:rStyle w:val="Keyword"/>
        </w:rPr>
        <w:t>void</w:t>
      </w:r>
      <w:r>
        <w:rPr/>
        <w:t> run(){  </w:t>
      </w:r>
    </w:p>
    <w:p>
      <w:pPr>
        <w:pStyle w:val="Normal"/>
        <w:numPr>
          <w:ilvl w:val="0"/>
          <w:numId w:val="31"/>
        </w:numPr>
        <w:spacing w:lineRule="auto" w:line="240" w:before="0" w:after="0"/>
        <w:rPr/>
      </w:pPr>
      <w:r>
        <w:rPr/>
        <w:t>  </w:t>
      </w:r>
      <w:r>
        <w:rPr>
          <w:rStyle w:val="Keyword"/>
        </w:rPr>
        <w:t>if</w:t>
      </w:r>
      <w:r>
        <w:rPr/>
        <w:t>(Thread.currentThread().isDaemon()){</w:t>
      </w:r>
      <w:r>
        <w:rPr>
          <w:rStyle w:val="Comment"/>
        </w:rPr>
        <w:t>//checking for daemon thread</w:t>
      </w:r>
      <w:r>
        <w:rPr/>
        <w:t>  </w:t>
      </w:r>
    </w:p>
    <w:p>
      <w:pPr>
        <w:pStyle w:val="Normal"/>
        <w:numPr>
          <w:ilvl w:val="0"/>
          <w:numId w:val="31"/>
        </w:numPr>
        <w:spacing w:lineRule="auto" w:line="240" w:before="0" w:after="0"/>
        <w:rPr/>
      </w:pPr>
      <w:r>
        <w:rPr/>
        <w:t>   </w:t>
      </w:r>
      <w:r>
        <w:rPr/>
        <w:t>System.out.println(</w:t>
      </w:r>
      <w:r>
        <w:rPr>
          <w:rStyle w:val="String"/>
        </w:rPr>
        <w:t>"daemon thread work"</w:t>
      </w:r>
      <w:r>
        <w:rPr/>
        <w:t>);  </w:t>
      </w:r>
    </w:p>
    <w:p>
      <w:pPr>
        <w:pStyle w:val="Normal"/>
        <w:numPr>
          <w:ilvl w:val="0"/>
          <w:numId w:val="31"/>
        </w:numPr>
        <w:spacing w:lineRule="auto" w:line="240" w:before="0" w:after="0"/>
        <w:rPr/>
      </w:pPr>
      <w:r>
        <w:rPr/>
        <w:t>  </w:t>
      </w:r>
      <w:r>
        <w:rPr/>
        <w:t>}  </w:t>
      </w:r>
    </w:p>
    <w:p>
      <w:pPr>
        <w:pStyle w:val="Normal"/>
        <w:numPr>
          <w:ilvl w:val="0"/>
          <w:numId w:val="31"/>
        </w:numPr>
        <w:spacing w:lineRule="auto" w:line="240" w:before="0" w:after="0"/>
        <w:rPr/>
      </w:pPr>
      <w:r>
        <w:rPr/>
        <w:t>  </w:t>
      </w:r>
      <w:r>
        <w:rPr>
          <w:rStyle w:val="Keyword"/>
        </w:rPr>
        <w:t>else</w:t>
      </w:r>
      <w:r>
        <w:rPr/>
        <w:t>{  </w:t>
      </w:r>
    </w:p>
    <w:p>
      <w:pPr>
        <w:pStyle w:val="Normal"/>
        <w:numPr>
          <w:ilvl w:val="0"/>
          <w:numId w:val="31"/>
        </w:numPr>
        <w:spacing w:lineRule="auto" w:line="240" w:before="0" w:after="0"/>
        <w:rPr/>
      </w:pPr>
      <w:r>
        <w:rPr/>
        <w:t>  </w:t>
      </w:r>
      <w:r>
        <w:rPr/>
        <w:t>System.out.println(</w:t>
      </w:r>
      <w:r>
        <w:rPr>
          <w:rStyle w:val="String"/>
        </w:rPr>
        <w:t>"user thread work"</w:t>
      </w:r>
      <w:r>
        <w:rPr/>
        <w:t>);  </w:t>
      </w:r>
    </w:p>
    <w:p>
      <w:pPr>
        <w:pStyle w:val="Normal"/>
        <w:numPr>
          <w:ilvl w:val="0"/>
          <w:numId w:val="31"/>
        </w:numPr>
        <w:spacing w:lineRule="auto" w:line="240" w:before="0" w:after="0"/>
        <w:rPr/>
      </w:pPr>
      <w:r>
        <w:rPr/>
        <w:t> </w:t>
      </w:r>
      <w:r>
        <w:rPr/>
        <w:t>}  </w:t>
      </w:r>
    </w:p>
    <w:p>
      <w:pPr>
        <w:pStyle w:val="Normal"/>
        <w:numPr>
          <w:ilvl w:val="0"/>
          <w:numId w:val="31"/>
        </w:numPr>
        <w:spacing w:lineRule="auto" w:line="240" w:before="0" w:after="0"/>
        <w:rPr/>
      </w:pPr>
      <w:r>
        <w:rPr/>
        <w:t> </w:t>
      </w:r>
      <w:r>
        <w:rPr/>
        <w:t>}  </w:t>
      </w:r>
    </w:p>
    <w:p>
      <w:pPr>
        <w:pStyle w:val="Normal"/>
        <w:numPr>
          <w:ilvl w:val="0"/>
          <w:numId w:val="31"/>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  </w:t>
      </w:r>
    </w:p>
    <w:p>
      <w:pPr>
        <w:pStyle w:val="Normal"/>
        <w:numPr>
          <w:ilvl w:val="0"/>
          <w:numId w:val="31"/>
        </w:numPr>
        <w:spacing w:lineRule="auto" w:line="240" w:before="0" w:after="0"/>
        <w:rPr/>
      </w:pPr>
      <w:r>
        <w:rPr/>
        <w:t>  </w:t>
      </w:r>
      <w:r>
        <w:rPr/>
        <w:t>TestDaemonThread1 t1=</w:t>
      </w:r>
      <w:r>
        <w:rPr>
          <w:rStyle w:val="Keyword"/>
        </w:rPr>
        <w:t>new</w:t>
      </w:r>
      <w:r>
        <w:rPr/>
        <w:t> TestDaemonThread1();</w:t>
      </w:r>
      <w:r>
        <w:rPr>
          <w:rStyle w:val="Comment"/>
        </w:rPr>
        <w:t>//creating thread</w:t>
      </w:r>
      <w:r>
        <w:rPr/>
        <w:t>  </w:t>
      </w:r>
    </w:p>
    <w:p>
      <w:pPr>
        <w:pStyle w:val="Normal"/>
        <w:numPr>
          <w:ilvl w:val="0"/>
          <w:numId w:val="31"/>
        </w:numPr>
        <w:spacing w:lineRule="auto" w:line="240" w:before="0" w:after="0"/>
        <w:rPr/>
      </w:pPr>
      <w:r>
        <w:rPr/>
        <w:t>  </w:t>
      </w:r>
      <w:r>
        <w:rPr/>
        <w:t>TestDaemonThread1 t2=</w:t>
      </w:r>
      <w:r>
        <w:rPr>
          <w:rStyle w:val="Keyword"/>
        </w:rPr>
        <w:t>new</w:t>
      </w:r>
      <w:r>
        <w:rPr/>
        <w:t> TestDaemonThread1();  </w:t>
      </w:r>
    </w:p>
    <w:p>
      <w:pPr>
        <w:pStyle w:val="Normal"/>
        <w:numPr>
          <w:ilvl w:val="0"/>
          <w:numId w:val="31"/>
        </w:numPr>
        <w:spacing w:lineRule="auto" w:line="240" w:before="0" w:after="0"/>
        <w:rPr/>
      </w:pPr>
      <w:r>
        <w:rPr/>
        <w:t>  </w:t>
      </w:r>
      <w:r>
        <w:rPr/>
        <w:t>TestDaemonThread1 t3=</w:t>
      </w:r>
      <w:r>
        <w:rPr>
          <w:rStyle w:val="Keyword"/>
        </w:rPr>
        <w:t>new</w:t>
      </w:r>
      <w:r>
        <w:rPr/>
        <w:t> TestDaemonThread1();  </w:t>
      </w:r>
    </w:p>
    <w:p>
      <w:pPr>
        <w:pStyle w:val="Normal"/>
        <w:numPr>
          <w:ilvl w:val="0"/>
          <w:numId w:val="31"/>
        </w:numPr>
        <w:spacing w:lineRule="auto" w:line="240" w:before="0" w:after="0"/>
        <w:rPr/>
      </w:pPr>
      <w:r>
        <w:rPr/>
        <w:t>  </w:t>
      </w:r>
    </w:p>
    <w:p>
      <w:pPr>
        <w:pStyle w:val="Normal"/>
        <w:numPr>
          <w:ilvl w:val="0"/>
          <w:numId w:val="31"/>
        </w:numPr>
        <w:spacing w:lineRule="auto" w:line="240" w:before="0" w:after="0"/>
        <w:rPr/>
      </w:pPr>
      <w:r>
        <w:rPr/>
        <w:t>  </w:t>
      </w:r>
      <w:r>
        <w:rPr/>
        <w:t>t1.setDaemon(</w:t>
      </w:r>
      <w:r>
        <w:rPr>
          <w:rStyle w:val="Keyword"/>
        </w:rPr>
        <w:t>true</w:t>
      </w:r>
      <w:r>
        <w:rPr/>
        <w:t>);</w:t>
      </w:r>
      <w:r>
        <w:rPr>
          <w:rStyle w:val="Comment"/>
        </w:rPr>
        <w:t>//now t1 is daemon thread</w:t>
      </w:r>
      <w:r>
        <w:rPr/>
        <w:t>  </w:t>
      </w:r>
    </w:p>
    <w:p>
      <w:pPr>
        <w:pStyle w:val="Normal"/>
        <w:numPr>
          <w:ilvl w:val="0"/>
          <w:numId w:val="31"/>
        </w:numPr>
        <w:spacing w:lineRule="auto" w:line="240" w:before="0" w:after="0"/>
        <w:rPr/>
      </w:pPr>
      <w:r>
        <w:rPr/>
        <w:t>    </w:t>
      </w:r>
    </w:p>
    <w:p>
      <w:pPr>
        <w:pStyle w:val="Normal"/>
        <w:numPr>
          <w:ilvl w:val="0"/>
          <w:numId w:val="31"/>
        </w:numPr>
        <w:spacing w:lineRule="auto" w:line="240" w:before="0" w:after="0"/>
        <w:rPr/>
      </w:pPr>
      <w:r>
        <w:rPr/>
        <w:t>  </w:t>
      </w:r>
      <w:r>
        <w:rPr/>
        <w:t>t1.start();</w:t>
      </w:r>
      <w:r>
        <w:rPr>
          <w:rStyle w:val="Comment"/>
        </w:rPr>
        <w:t>//starting threads</w:t>
      </w:r>
      <w:r>
        <w:rPr/>
        <w:t>  </w:t>
      </w:r>
    </w:p>
    <w:p>
      <w:pPr>
        <w:pStyle w:val="Normal"/>
        <w:numPr>
          <w:ilvl w:val="0"/>
          <w:numId w:val="31"/>
        </w:numPr>
        <w:spacing w:lineRule="auto" w:line="240" w:before="0" w:after="0"/>
        <w:rPr/>
      </w:pPr>
      <w:r>
        <w:rPr/>
        <w:t>  </w:t>
      </w:r>
      <w:r>
        <w:rPr/>
        <w:t>t2.start();  </w:t>
      </w:r>
    </w:p>
    <w:p>
      <w:pPr>
        <w:pStyle w:val="Normal"/>
        <w:numPr>
          <w:ilvl w:val="0"/>
          <w:numId w:val="31"/>
        </w:numPr>
        <w:spacing w:lineRule="auto" w:line="240" w:before="0" w:after="0"/>
        <w:rPr/>
      </w:pPr>
      <w:r>
        <w:rPr/>
        <w:t>  </w:t>
      </w:r>
      <w:r>
        <w:rPr/>
        <w:t>t3.start();  </w:t>
      </w:r>
    </w:p>
    <w:p>
      <w:pPr>
        <w:pStyle w:val="Normal"/>
        <w:numPr>
          <w:ilvl w:val="0"/>
          <w:numId w:val="31"/>
        </w:numPr>
        <w:spacing w:lineRule="auto" w:line="240" w:before="0" w:after="0"/>
        <w:rPr/>
      </w:pPr>
      <w:r>
        <w:rPr/>
        <w:t> </w:t>
      </w:r>
      <w:r>
        <w:rPr/>
        <w:t>}  </w:t>
      </w:r>
    </w:p>
    <w:p>
      <w:pPr>
        <w:pStyle w:val="Normal"/>
        <w:numPr>
          <w:ilvl w:val="0"/>
          <w:numId w:val="31"/>
        </w:numPr>
        <w:spacing w:lineRule="auto" w:line="240" w:before="0" w:after="0"/>
        <w:rPr/>
      </w:pPr>
      <w:r>
        <w:rPr/>
        <w:t>}  </w:t>
      </w:r>
    </w:p>
    <w:p>
      <w:pPr>
        <w:pStyle w:val="Normal"/>
        <w:spacing w:lineRule="auto" w:line="240" w:before="0" w:after="0"/>
        <w:rPr/>
      </w:pPr>
      <w:hyperlink r:id="rId15">
        <w:r>
          <w:rPr>
            <w:rStyle w:val="InternetLink"/>
          </w:rPr>
          <w:t>Test it Now</w:t>
        </w:r>
      </w:hyperlink>
      <w:r>
        <w:rPr/>
        <w:t xml:space="preserve"> </w:t>
      </w:r>
    </w:p>
    <w:p>
      <w:pPr>
        <w:pStyle w:val="Heading4"/>
        <w:spacing w:lineRule="auto" w:line="240" w:before="0" w:after="200"/>
        <w:rPr/>
      </w:pPr>
      <w:r>
        <w:rPr/>
        <w:t>Output</w:t>
      </w:r>
    </w:p>
    <w:p>
      <w:pPr>
        <w:pStyle w:val="HTMLPreformatted"/>
        <w:rPr/>
      </w:pPr>
      <w:r>
        <w:rPr/>
        <w:t>daemon thread work</w:t>
      </w:r>
    </w:p>
    <w:p>
      <w:pPr>
        <w:pStyle w:val="HTMLPreformatted"/>
        <w:rPr/>
      </w:pPr>
      <w:r>
        <w:rPr/>
        <w:t>user thread work</w:t>
      </w:r>
    </w:p>
    <w:p>
      <w:pPr>
        <w:pStyle w:val="HTMLPreformatted"/>
        <w:rPr/>
      </w:pPr>
      <w:r>
        <w:rPr/>
        <w:t>user thread work</w:t>
      </w:r>
    </w:p>
    <w:p>
      <w:pPr>
        <w:pStyle w:val="Normal"/>
        <w:spacing w:lineRule="auto" w:line="240" w:before="0" w:after="0"/>
        <w:rPr/>
      </w:pPr>
      <w:r>
        <w:rPr/>
        <mc:AlternateContent>
          <mc:Choice Requires="wps">
            <w:drawing>
              <wp:inline distT="0" distB="0" distL="114300" distR="114300">
                <wp:extent cx="1270" cy="19685"/>
                <wp:effectExtent l="0" t="0" r="0" b="0"/>
                <wp:docPr id="18" name=""/>
                <a:graphic xmlns:a="http://schemas.openxmlformats.org/drawingml/2006/main">
                  <a:graphicData uri="http://schemas.microsoft.com/office/word/2010/wordprocessingShape">
                    <wps:wsp>
                      <wps:cNvSpPr/>
                      <wps:nvSpPr>
                        <wps:cNvPr id="14"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4"/>
        <w:spacing w:lineRule="auto" w:line="240" w:before="0" w:after="200"/>
        <w:rPr/>
      </w:pPr>
      <w:r>
        <w:rPr/>
        <w:t>Note: If you want to make a user thread as Daemon, it must not be started otherwise it will throw IllegalThreadStateException.</w:t>
      </w:r>
    </w:p>
    <w:p>
      <w:pPr>
        <w:pStyle w:val="Filename"/>
        <w:spacing w:beforeAutospacing="0" w:before="0" w:afterAutospacing="0" w:after="0"/>
        <w:rPr/>
      </w:pPr>
      <w:r>
        <w:rPr/>
        <w:t>File: MyThread.java</w:t>
      </w:r>
    </w:p>
    <w:p>
      <w:pPr>
        <w:pStyle w:val="Normal"/>
        <w:numPr>
          <w:ilvl w:val="0"/>
          <w:numId w:val="32"/>
        </w:numPr>
        <w:spacing w:lineRule="auto" w:line="240" w:before="0" w:after="0"/>
        <w:rPr/>
      </w:pPr>
      <w:r>
        <w:rPr>
          <w:rStyle w:val="Keyword"/>
        </w:rPr>
        <w:t>class</w:t>
      </w:r>
      <w:r>
        <w:rPr/>
        <w:t> TestDaemonThread2 </w:t>
      </w:r>
      <w:r>
        <w:rPr>
          <w:rStyle w:val="Keyword"/>
        </w:rPr>
        <w:t>extends</w:t>
      </w:r>
      <w:r>
        <w:rPr/>
        <w:t> Thread{  </w:t>
      </w:r>
    </w:p>
    <w:p>
      <w:pPr>
        <w:pStyle w:val="Normal"/>
        <w:numPr>
          <w:ilvl w:val="0"/>
          <w:numId w:val="32"/>
        </w:numPr>
        <w:spacing w:lineRule="auto" w:line="240" w:before="0" w:after="0"/>
        <w:rPr/>
      </w:pPr>
      <w:r>
        <w:rPr/>
        <w:t> </w:t>
      </w:r>
      <w:r>
        <w:rPr>
          <w:rStyle w:val="Keyword"/>
        </w:rPr>
        <w:t>public</w:t>
      </w:r>
      <w:r>
        <w:rPr/>
        <w:t> </w:t>
      </w:r>
      <w:r>
        <w:rPr>
          <w:rStyle w:val="Keyword"/>
        </w:rPr>
        <w:t>void</w:t>
      </w:r>
      <w:r>
        <w:rPr/>
        <w:t> run(){  </w:t>
      </w:r>
    </w:p>
    <w:p>
      <w:pPr>
        <w:pStyle w:val="Normal"/>
        <w:numPr>
          <w:ilvl w:val="0"/>
          <w:numId w:val="32"/>
        </w:numPr>
        <w:spacing w:lineRule="auto" w:line="240" w:before="0" w:after="0"/>
        <w:rPr/>
      </w:pPr>
      <w:r>
        <w:rPr/>
        <w:t>  </w:t>
      </w:r>
      <w:r>
        <w:rPr/>
        <w:t>System.out.println(</w:t>
      </w:r>
      <w:r>
        <w:rPr>
          <w:rStyle w:val="String"/>
        </w:rPr>
        <w:t>"Name: "</w:t>
      </w:r>
      <w:r>
        <w:rPr/>
        <w:t>+Thread.currentThread().getName());  </w:t>
      </w:r>
    </w:p>
    <w:p>
      <w:pPr>
        <w:pStyle w:val="Normal"/>
        <w:numPr>
          <w:ilvl w:val="0"/>
          <w:numId w:val="32"/>
        </w:numPr>
        <w:spacing w:lineRule="auto" w:line="240" w:before="0" w:after="0"/>
        <w:rPr/>
      </w:pPr>
      <w:r>
        <w:rPr/>
        <w:t>  </w:t>
      </w:r>
      <w:r>
        <w:rPr/>
        <w:t>System.out.println(</w:t>
      </w:r>
      <w:r>
        <w:rPr>
          <w:rStyle w:val="String"/>
        </w:rPr>
        <w:t>"Daemon: "</w:t>
      </w:r>
      <w:r>
        <w:rPr/>
        <w:t>+Thread.currentThread().isDaemon());  </w:t>
      </w:r>
    </w:p>
    <w:p>
      <w:pPr>
        <w:pStyle w:val="Normal"/>
        <w:numPr>
          <w:ilvl w:val="0"/>
          <w:numId w:val="32"/>
        </w:numPr>
        <w:spacing w:lineRule="auto" w:line="240" w:before="0" w:after="0"/>
        <w:rPr/>
      </w:pPr>
      <w:r>
        <w:rPr/>
        <w:t> </w:t>
      </w:r>
      <w:r>
        <w:rPr/>
        <w:t>}  </w:t>
      </w:r>
    </w:p>
    <w:p>
      <w:pPr>
        <w:pStyle w:val="Normal"/>
        <w:numPr>
          <w:ilvl w:val="0"/>
          <w:numId w:val="32"/>
        </w:numPr>
        <w:spacing w:lineRule="auto" w:line="240" w:before="0" w:after="0"/>
        <w:rPr/>
      </w:pPr>
      <w:r>
        <w:rPr/>
        <w:t>  </w:t>
      </w:r>
    </w:p>
    <w:p>
      <w:pPr>
        <w:pStyle w:val="Normal"/>
        <w:numPr>
          <w:ilvl w:val="0"/>
          <w:numId w:val="32"/>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  </w:t>
      </w:r>
    </w:p>
    <w:p>
      <w:pPr>
        <w:pStyle w:val="Normal"/>
        <w:numPr>
          <w:ilvl w:val="0"/>
          <w:numId w:val="32"/>
        </w:numPr>
        <w:spacing w:lineRule="auto" w:line="240" w:before="0" w:after="0"/>
        <w:rPr/>
      </w:pPr>
      <w:r>
        <w:rPr/>
        <w:t>  </w:t>
      </w:r>
      <w:r>
        <w:rPr/>
        <w:t>TestDaemonThread2 t1=</w:t>
      </w:r>
      <w:r>
        <w:rPr>
          <w:rStyle w:val="Keyword"/>
        </w:rPr>
        <w:t>new</w:t>
      </w:r>
      <w:r>
        <w:rPr/>
        <w:t> TestDaemonThread2();  </w:t>
      </w:r>
    </w:p>
    <w:p>
      <w:pPr>
        <w:pStyle w:val="Normal"/>
        <w:numPr>
          <w:ilvl w:val="0"/>
          <w:numId w:val="32"/>
        </w:numPr>
        <w:spacing w:lineRule="auto" w:line="240" w:before="0" w:after="0"/>
        <w:rPr/>
      </w:pPr>
      <w:r>
        <w:rPr/>
        <w:t>  </w:t>
      </w:r>
      <w:r>
        <w:rPr/>
        <w:t>TestDaemonThread2 t2=</w:t>
      </w:r>
      <w:r>
        <w:rPr>
          <w:rStyle w:val="Keyword"/>
        </w:rPr>
        <w:t>new</w:t>
      </w:r>
      <w:r>
        <w:rPr/>
        <w:t> TestDaemonThread2();  </w:t>
      </w:r>
    </w:p>
    <w:p>
      <w:pPr>
        <w:pStyle w:val="Normal"/>
        <w:numPr>
          <w:ilvl w:val="0"/>
          <w:numId w:val="32"/>
        </w:numPr>
        <w:spacing w:lineRule="auto" w:line="240" w:before="0" w:after="0"/>
        <w:rPr/>
      </w:pPr>
      <w:r>
        <w:rPr/>
        <w:t>  </w:t>
      </w:r>
      <w:r>
        <w:rPr/>
        <w:t>t1.start();  </w:t>
      </w:r>
    </w:p>
    <w:p>
      <w:pPr>
        <w:pStyle w:val="Normal"/>
        <w:numPr>
          <w:ilvl w:val="0"/>
          <w:numId w:val="32"/>
        </w:numPr>
        <w:spacing w:lineRule="auto" w:line="240" w:before="0" w:after="0"/>
        <w:rPr/>
      </w:pPr>
      <w:r>
        <w:rPr/>
        <w:t>  </w:t>
      </w:r>
      <w:r>
        <w:rPr/>
        <w:t>t1.setDaemon(</w:t>
      </w:r>
      <w:r>
        <w:rPr>
          <w:rStyle w:val="Keyword"/>
        </w:rPr>
        <w:t>true</w:t>
      </w:r>
      <w:r>
        <w:rPr/>
        <w:t>);</w:t>
      </w:r>
      <w:r>
        <w:rPr>
          <w:rStyle w:val="Comment"/>
        </w:rPr>
        <w:t>//will throw exception here</w:t>
      </w:r>
      <w:r>
        <w:rPr/>
        <w:t>  </w:t>
      </w:r>
    </w:p>
    <w:p>
      <w:pPr>
        <w:pStyle w:val="Normal"/>
        <w:numPr>
          <w:ilvl w:val="0"/>
          <w:numId w:val="32"/>
        </w:numPr>
        <w:spacing w:lineRule="auto" w:line="240" w:before="0" w:after="0"/>
        <w:rPr/>
      </w:pPr>
      <w:r>
        <w:rPr/>
        <w:t>  </w:t>
      </w:r>
      <w:r>
        <w:rPr/>
        <w:t>t2.start();  </w:t>
      </w:r>
    </w:p>
    <w:p>
      <w:pPr>
        <w:pStyle w:val="Normal"/>
        <w:numPr>
          <w:ilvl w:val="0"/>
          <w:numId w:val="32"/>
        </w:numPr>
        <w:spacing w:lineRule="auto" w:line="240" w:before="0" w:after="0"/>
        <w:rPr/>
      </w:pPr>
      <w:r>
        <w:rPr/>
        <w:t> </w:t>
      </w:r>
      <w:r>
        <w:rPr/>
        <w:t>}  </w:t>
      </w:r>
    </w:p>
    <w:p>
      <w:pPr>
        <w:pStyle w:val="Normal"/>
        <w:numPr>
          <w:ilvl w:val="0"/>
          <w:numId w:val="32"/>
        </w:numPr>
        <w:spacing w:lineRule="auto" w:line="240" w:before="0" w:after="0"/>
        <w:rPr/>
      </w:pPr>
      <w:r>
        <w:rPr/>
        <w:t>}  </w:t>
      </w:r>
    </w:p>
    <w:p>
      <w:pPr>
        <w:pStyle w:val="Normal"/>
        <w:spacing w:lineRule="auto" w:line="240" w:before="0" w:after="0"/>
        <w:rPr/>
      </w:pPr>
      <w:hyperlink r:id="rId16">
        <w:r>
          <w:rPr>
            <w:rStyle w:val="InternetLink"/>
          </w:rPr>
          <w:t>Test it Now</w:t>
        </w:r>
      </w:hyperlink>
      <w:r>
        <w:rPr/>
        <w:t xml:space="preserve"> </w:t>
      </w:r>
    </w:p>
    <w:p>
      <w:pPr>
        <w:pStyle w:val="HTMLPreformatted"/>
        <w:rPr/>
      </w:pPr>
      <w:r>
        <w:rPr/>
        <w:t>Output:exception in thread main: java.lang.IllegalThreadStateException</w:t>
      </w:r>
    </w:p>
    <w:p>
      <w:pPr>
        <w:pStyle w:val="Normal"/>
        <w:spacing w:lineRule="auto" w:line="240" w:before="0" w:after="0"/>
        <w:rPr/>
      </w:pPr>
      <w:r>
        <w:rPr/>
      </w:r>
    </w:p>
    <w:p>
      <w:pPr>
        <w:pStyle w:val="Normal"/>
        <w:spacing w:lineRule="auto" w:line="240" w:before="0" w:after="0"/>
        <w:rPr/>
      </w:pPr>
      <w:r>
        <w:rPr/>
      </w:r>
    </w:p>
    <w:p>
      <w:pPr>
        <w:pStyle w:val="Heading1"/>
        <w:spacing w:beforeAutospacing="0" w:before="0" w:afterAutospacing="0" w:after="0"/>
        <w:rPr/>
      </w:pPr>
      <w:r>
        <w:rPr/>
        <w:t>Java Thread Pool</w:t>
      </w:r>
    </w:p>
    <w:p>
      <w:pPr>
        <w:pStyle w:val="NormalWeb"/>
        <w:spacing w:beforeAutospacing="0" w:before="0" w:afterAutospacing="0" w:after="0"/>
        <w:rPr/>
      </w:pPr>
      <w:r>
        <w:rPr>
          <w:b/>
          <w:bCs/>
        </w:rPr>
        <w:t>Java Thread pool</w:t>
      </w:r>
      <w:r>
        <w:rPr/>
        <w:t xml:space="preserve"> represents a group of worker threads that are waiting for the job and reuse many times.</w:t>
      </w:r>
    </w:p>
    <w:p>
      <w:pPr>
        <w:pStyle w:val="NormalWeb"/>
        <w:spacing w:beforeAutospacing="0" w:before="0" w:afterAutospacing="0" w:after="0"/>
        <w:rPr/>
      </w:pPr>
      <w:r>
        <w:rPr/>
        <w:t>In case of thread pool, a group of fixed size threads are created. A thread from the thread pool is pulled out and assigned a job by the service provider. After completion of the job, thread is contained in the thread pool again.</w:t>
      </w:r>
    </w:p>
    <w:p>
      <w:pPr>
        <w:pStyle w:val="Normal"/>
        <w:spacing w:lineRule="auto" w:line="240" w:before="0" w:after="0"/>
        <w:rPr/>
      </w:pPr>
      <w:r>
        <w:rPr/>
        <mc:AlternateContent>
          <mc:Choice Requires="wps">
            <w:drawing>
              <wp:inline distT="0" distB="0" distL="114300" distR="114300">
                <wp:extent cx="1270" cy="19685"/>
                <wp:effectExtent l="0" t="0" r="0" b="0"/>
                <wp:docPr id="19" name=""/>
                <a:graphic xmlns:a="http://schemas.openxmlformats.org/drawingml/2006/main">
                  <a:graphicData uri="http://schemas.microsoft.com/office/word/2010/wordprocessingShape">
                    <wps:wsp>
                      <wps:cNvSpPr/>
                      <wps:nvSpPr>
                        <wps:cNvPr id="15"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4"/>
        <w:spacing w:lineRule="auto" w:line="240" w:before="0" w:after="200"/>
        <w:rPr/>
      </w:pPr>
      <w:r>
        <w:rPr/>
        <w:t>Advantage of Java Thread Pool</w:t>
      </w:r>
    </w:p>
    <w:p>
      <w:pPr>
        <w:pStyle w:val="NormalWeb"/>
        <w:spacing w:beforeAutospacing="0" w:before="0" w:afterAutospacing="0" w:after="0"/>
        <w:rPr/>
      </w:pPr>
      <w:r>
        <w:rPr>
          <w:b/>
          <w:bCs/>
        </w:rPr>
        <w:t>Better performance</w:t>
      </w:r>
      <w:r>
        <w:rPr/>
        <w:t xml:space="preserve"> It saves time because there is no need to create new thread.</w:t>
      </w:r>
    </w:p>
    <w:p>
      <w:pPr>
        <w:pStyle w:val="Normal"/>
        <w:spacing w:lineRule="auto" w:line="240" w:before="0" w:after="0"/>
        <w:rPr/>
      </w:pPr>
      <w:r>
        <w:rPr/>
        <mc:AlternateContent>
          <mc:Choice Requires="wps">
            <w:drawing>
              <wp:inline distT="0" distB="0" distL="114300" distR="114300">
                <wp:extent cx="1270" cy="19685"/>
                <wp:effectExtent l="0" t="0" r="0" b="0"/>
                <wp:docPr id="20" name=""/>
                <a:graphic xmlns:a="http://schemas.openxmlformats.org/drawingml/2006/main">
                  <a:graphicData uri="http://schemas.microsoft.com/office/word/2010/wordprocessingShape">
                    <wps:wsp>
                      <wps:cNvSpPr/>
                      <wps:nvSpPr>
                        <wps:cNvPr id="16"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4"/>
        <w:spacing w:lineRule="auto" w:line="240" w:before="0" w:after="200"/>
        <w:rPr/>
      </w:pPr>
      <w:r>
        <w:rPr/>
        <w:t>Real time usage</w:t>
      </w:r>
    </w:p>
    <w:p>
      <w:pPr>
        <w:pStyle w:val="NormalWeb"/>
        <w:spacing w:beforeAutospacing="0" w:before="0" w:afterAutospacing="0" w:after="0"/>
        <w:rPr/>
      </w:pPr>
      <w:r>
        <w:rPr/>
        <w:t>It is used in Servlet and JSP where container creates a thread pool to process the request.</w:t>
      </w:r>
    </w:p>
    <w:p>
      <w:pPr>
        <w:pStyle w:val="Normal"/>
        <w:spacing w:lineRule="auto" w:line="240" w:before="0" w:after="0"/>
        <w:rPr/>
      </w:pPr>
      <w:r>
        <w:rPr/>
        <mc:AlternateContent>
          <mc:Choice Requires="wps">
            <w:drawing>
              <wp:inline distT="0" distB="0" distL="114300" distR="114300">
                <wp:extent cx="1270" cy="19685"/>
                <wp:effectExtent l="0" t="0" r="0" b="0"/>
                <wp:docPr id="21" name=""/>
                <a:graphic xmlns:a="http://schemas.openxmlformats.org/drawingml/2006/main">
                  <a:graphicData uri="http://schemas.microsoft.com/office/word/2010/wordprocessingShape">
                    <wps:wsp>
                      <wps:cNvSpPr/>
                      <wps:nvSpPr>
                        <wps:cNvPr id="17"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4"/>
        <w:spacing w:lineRule="auto" w:line="240" w:before="0" w:after="200"/>
        <w:rPr/>
      </w:pPr>
      <w:r>
        <w:rPr/>
        <w:t>Example of Java Thread Pool</w:t>
      </w:r>
    </w:p>
    <w:p>
      <w:pPr>
        <w:pStyle w:val="NormalWeb"/>
        <w:spacing w:beforeAutospacing="0" w:before="0" w:afterAutospacing="0" w:after="0"/>
        <w:rPr/>
      </w:pPr>
      <w:r>
        <w:rPr/>
        <w:t>Let's see a simple example of java thread pool using ExecutorService and Executors.</w:t>
      </w:r>
    </w:p>
    <w:p>
      <w:pPr>
        <w:pStyle w:val="Filename"/>
        <w:spacing w:beforeAutospacing="0" w:before="0" w:afterAutospacing="0" w:after="0"/>
        <w:rPr/>
      </w:pPr>
      <w:r>
        <w:rPr/>
        <w:t>File: WorkerThread.java</w:t>
      </w:r>
    </w:p>
    <w:p>
      <w:pPr>
        <w:pStyle w:val="Normal"/>
        <w:numPr>
          <w:ilvl w:val="0"/>
          <w:numId w:val="33"/>
        </w:numPr>
        <w:spacing w:lineRule="auto" w:line="240" w:before="0" w:after="0"/>
        <w:rPr/>
      </w:pPr>
      <w:r>
        <w:rPr>
          <w:rStyle w:val="Keyword"/>
        </w:rPr>
        <w:t>import</w:t>
      </w:r>
      <w:r>
        <w:rPr/>
        <w:t> java.util.concurrent.ExecutorService;  </w:t>
      </w:r>
    </w:p>
    <w:p>
      <w:pPr>
        <w:pStyle w:val="Normal"/>
        <w:numPr>
          <w:ilvl w:val="0"/>
          <w:numId w:val="33"/>
        </w:numPr>
        <w:spacing w:lineRule="auto" w:line="240" w:before="0" w:after="0"/>
        <w:rPr/>
      </w:pPr>
      <w:r>
        <w:rPr>
          <w:rStyle w:val="Keyword"/>
        </w:rPr>
        <w:t>import</w:t>
      </w:r>
      <w:r>
        <w:rPr/>
        <w:t> java.util.concurrent.Executors;  </w:t>
      </w:r>
    </w:p>
    <w:p>
      <w:pPr>
        <w:pStyle w:val="Normal"/>
        <w:numPr>
          <w:ilvl w:val="0"/>
          <w:numId w:val="33"/>
        </w:numPr>
        <w:spacing w:lineRule="auto" w:line="240" w:before="0" w:after="0"/>
        <w:rPr/>
      </w:pPr>
      <w:r>
        <w:rPr>
          <w:rStyle w:val="Keyword"/>
        </w:rPr>
        <w:t>class</w:t>
      </w:r>
      <w:r>
        <w:rPr/>
        <w:t> WorkerThread </w:t>
      </w:r>
      <w:r>
        <w:rPr>
          <w:rStyle w:val="Keyword"/>
        </w:rPr>
        <w:t>implements</w:t>
      </w:r>
      <w:r>
        <w:rPr/>
        <w:t> Runnable {  </w:t>
      </w:r>
    </w:p>
    <w:p>
      <w:pPr>
        <w:pStyle w:val="Normal"/>
        <w:numPr>
          <w:ilvl w:val="0"/>
          <w:numId w:val="33"/>
        </w:numPr>
        <w:spacing w:lineRule="auto" w:line="240" w:before="0" w:after="0"/>
        <w:rPr/>
      </w:pPr>
      <w:r>
        <w:rPr/>
        <w:t>    </w:t>
      </w:r>
      <w:r>
        <w:rPr>
          <w:rStyle w:val="Keyword"/>
        </w:rPr>
        <w:t>private</w:t>
      </w:r>
      <w:r>
        <w:rPr/>
        <w:t> String message;  </w:t>
      </w:r>
    </w:p>
    <w:p>
      <w:pPr>
        <w:pStyle w:val="Normal"/>
        <w:numPr>
          <w:ilvl w:val="0"/>
          <w:numId w:val="33"/>
        </w:numPr>
        <w:spacing w:lineRule="auto" w:line="240" w:before="0" w:after="0"/>
        <w:rPr/>
      </w:pPr>
      <w:r>
        <w:rPr/>
        <w:t>    </w:t>
      </w:r>
      <w:r>
        <w:rPr>
          <w:rStyle w:val="Keyword"/>
        </w:rPr>
        <w:t>public</w:t>
      </w:r>
      <w:r>
        <w:rPr/>
        <w:t> WorkerThread(String s){  </w:t>
      </w:r>
    </w:p>
    <w:p>
      <w:pPr>
        <w:pStyle w:val="Normal"/>
        <w:numPr>
          <w:ilvl w:val="0"/>
          <w:numId w:val="33"/>
        </w:numPr>
        <w:spacing w:lineRule="auto" w:line="240" w:before="0" w:after="0"/>
        <w:rPr/>
      </w:pPr>
      <w:r>
        <w:rPr/>
        <w:t>        </w:t>
      </w:r>
      <w:r>
        <w:rPr>
          <w:rStyle w:val="Keyword"/>
        </w:rPr>
        <w:t>this</w:t>
      </w:r>
      <w:r>
        <w:rPr/>
        <w:t>.message=s;  </w:t>
      </w:r>
    </w:p>
    <w:p>
      <w:pPr>
        <w:pStyle w:val="Normal"/>
        <w:numPr>
          <w:ilvl w:val="0"/>
          <w:numId w:val="33"/>
        </w:numPr>
        <w:spacing w:lineRule="auto" w:line="240" w:before="0" w:after="0"/>
        <w:rPr/>
      </w:pPr>
      <w:r>
        <w:rPr/>
        <w:t>    </w:t>
      </w:r>
      <w:r>
        <w:rPr/>
        <w:t>}  </w:t>
      </w:r>
    </w:p>
    <w:p>
      <w:pPr>
        <w:pStyle w:val="Normal"/>
        <w:numPr>
          <w:ilvl w:val="0"/>
          <w:numId w:val="33"/>
        </w:numPr>
        <w:spacing w:lineRule="auto" w:line="240" w:before="0" w:after="0"/>
        <w:rPr/>
      </w:pPr>
      <w:r>
        <w:rPr/>
        <w:t>     </w:t>
      </w:r>
      <w:r>
        <w:rPr>
          <w:rStyle w:val="Keyword"/>
        </w:rPr>
        <w:t>public</w:t>
      </w:r>
      <w:r>
        <w:rPr/>
        <w:t> </w:t>
      </w:r>
      <w:r>
        <w:rPr>
          <w:rStyle w:val="Keyword"/>
        </w:rPr>
        <w:t>void</w:t>
      </w:r>
      <w:r>
        <w:rPr/>
        <w:t> run() {  </w:t>
      </w:r>
    </w:p>
    <w:p>
      <w:pPr>
        <w:pStyle w:val="Normal"/>
        <w:numPr>
          <w:ilvl w:val="0"/>
          <w:numId w:val="33"/>
        </w:numPr>
        <w:spacing w:lineRule="auto" w:line="240" w:before="0" w:after="0"/>
        <w:rPr/>
      </w:pPr>
      <w:r>
        <w:rPr/>
        <w:t>        </w:t>
      </w:r>
      <w:r>
        <w:rPr/>
        <w:t>System.out.println(Thread.currentThread().getName()+</w:t>
      </w:r>
      <w:r>
        <w:rPr>
          <w:rStyle w:val="String"/>
        </w:rPr>
        <w:t>" (Start) message = "</w:t>
      </w:r>
      <w:r>
        <w:rPr/>
        <w:t>+message);  </w:t>
      </w:r>
    </w:p>
    <w:p>
      <w:pPr>
        <w:pStyle w:val="Normal"/>
        <w:numPr>
          <w:ilvl w:val="0"/>
          <w:numId w:val="33"/>
        </w:numPr>
        <w:spacing w:lineRule="auto" w:line="240" w:before="0" w:after="0"/>
        <w:rPr/>
      </w:pPr>
      <w:r>
        <w:rPr/>
        <w:t>        </w:t>
      </w:r>
      <w:r>
        <w:rPr/>
        <w:t>processmessage();</w:t>
      </w:r>
      <w:r>
        <w:rPr>
          <w:rStyle w:val="Comment"/>
        </w:rPr>
        <w:t>//call processmessage method that sleeps the thread for 2 seconds</w:t>
      </w:r>
      <w:r>
        <w:rPr/>
        <w:t>  </w:t>
      </w:r>
    </w:p>
    <w:p>
      <w:pPr>
        <w:pStyle w:val="Normal"/>
        <w:numPr>
          <w:ilvl w:val="0"/>
          <w:numId w:val="33"/>
        </w:numPr>
        <w:spacing w:lineRule="auto" w:line="240" w:before="0" w:after="0"/>
        <w:rPr/>
      </w:pPr>
      <w:r>
        <w:rPr/>
        <w:t>        </w:t>
      </w:r>
      <w:r>
        <w:rPr/>
        <w:t>System.out.println(Thread.currentThread().getName()+</w:t>
      </w:r>
      <w:r>
        <w:rPr>
          <w:rStyle w:val="String"/>
        </w:rPr>
        <w:t>" (End)"</w:t>
      </w:r>
      <w:r>
        <w:rPr/>
        <w:t>);</w:t>
      </w:r>
      <w:r>
        <w:rPr>
          <w:rStyle w:val="Comment"/>
        </w:rPr>
        <w:t>//prints thread name</w:t>
      </w:r>
      <w:r>
        <w:rPr/>
        <w:t>  </w:t>
      </w:r>
    </w:p>
    <w:p>
      <w:pPr>
        <w:pStyle w:val="Normal"/>
        <w:numPr>
          <w:ilvl w:val="0"/>
          <w:numId w:val="33"/>
        </w:numPr>
        <w:spacing w:lineRule="auto" w:line="240" w:before="0" w:after="0"/>
        <w:rPr/>
      </w:pPr>
      <w:r>
        <w:rPr/>
        <w:t>    </w:t>
      </w:r>
      <w:r>
        <w:rPr/>
        <w:t>}  </w:t>
      </w:r>
    </w:p>
    <w:p>
      <w:pPr>
        <w:pStyle w:val="Normal"/>
        <w:numPr>
          <w:ilvl w:val="0"/>
          <w:numId w:val="33"/>
        </w:numPr>
        <w:spacing w:lineRule="auto" w:line="240" w:before="0" w:after="0"/>
        <w:rPr/>
      </w:pPr>
      <w:r>
        <w:rPr/>
        <w:t>    </w:t>
      </w:r>
      <w:r>
        <w:rPr>
          <w:rStyle w:val="Keyword"/>
        </w:rPr>
        <w:t>private</w:t>
      </w:r>
      <w:r>
        <w:rPr/>
        <w:t> </w:t>
      </w:r>
      <w:r>
        <w:rPr>
          <w:rStyle w:val="Keyword"/>
        </w:rPr>
        <w:t>void</w:t>
      </w:r>
      <w:r>
        <w:rPr/>
        <w:t> processmessage() {  </w:t>
      </w:r>
    </w:p>
    <w:p>
      <w:pPr>
        <w:pStyle w:val="Normal"/>
        <w:numPr>
          <w:ilvl w:val="0"/>
          <w:numId w:val="33"/>
        </w:numPr>
        <w:spacing w:lineRule="auto" w:line="240" w:before="0" w:after="0"/>
        <w:rPr/>
      </w:pPr>
      <w:r>
        <w:rPr/>
        <w:t>        </w:t>
      </w:r>
      <w:r>
        <w:rPr>
          <w:rStyle w:val="Keyword"/>
        </w:rPr>
        <w:t>try</w:t>
      </w:r>
      <w:r>
        <w:rPr/>
        <w:t> {  Thread.sleep(</w:t>
      </w:r>
      <w:r>
        <w:rPr>
          <w:rStyle w:val="Number"/>
        </w:rPr>
        <w:t>2000</w:t>
      </w:r>
      <w:r>
        <w:rPr/>
        <w:t>);  } </w:t>
      </w:r>
      <w:r>
        <w:rPr>
          <w:rStyle w:val="Keyword"/>
        </w:rPr>
        <w:t>catch</w:t>
      </w:r>
      <w:r>
        <w:rPr/>
        <w:t> (InterruptedException e) { e.printStackTrace(); }  </w:t>
      </w:r>
    </w:p>
    <w:p>
      <w:pPr>
        <w:pStyle w:val="Normal"/>
        <w:numPr>
          <w:ilvl w:val="0"/>
          <w:numId w:val="33"/>
        </w:numPr>
        <w:spacing w:lineRule="auto" w:line="240" w:before="0" w:after="0"/>
        <w:rPr/>
      </w:pPr>
      <w:r>
        <w:rPr/>
        <w:t>    </w:t>
      </w:r>
      <w:r>
        <w:rPr/>
        <w:t>}  </w:t>
      </w:r>
    </w:p>
    <w:p>
      <w:pPr>
        <w:pStyle w:val="Normal"/>
        <w:numPr>
          <w:ilvl w:val="0"/>
          <w:numId w:val="33"/>
        </w:numPr>
        <w:spacing w:lineRule="auto" w:line="240" w:before="0" w:after="0"/>
        <w:rPr/>
      </w:pPr>
      <w:r>
        <w:rPr/>
        <w:t>}  </w:t>
      </w:r>
    </w:p>
    <w:p>
      <w:pPr>
        <w:pStyle w:val="Filename"/>
        <w:spacing w:beforeAutospacing="0" w:before="0" w:afterAutospacing="0" w:after="0"/>
        <w:rPr/>
      </w:pPr>
      <w:r>
        <w:rPr/>
        <w:t>File: JavaThreadPoolExample.java</w:t>
      </w:r>
    </w:p>
    <w:p>
      <w:pPr>
        <w:pStyle w:val="Normal"/>
        <w:numPr>
          <w:ilvl w:val="0"/>
          <w:numId w:val="34"/>
        </w:numPr>
        <w:spacing w:lineRule="auto" w:line="240" w:before="0" w:after="0"/>
        <w:rPr/>
      </w:pPr>
      <w:r>
        <w:rPr>
          <w:rStyle w:val="Keyword"/>
        </w:rPr>
        <w:t>public</w:t>
      </w:r>
      <w:r>
        <w:rPr/>
        <w:t> </w:t>
      </w:r>
      <w:r>
        <w:rPr>
          <w:rStyle w:val="Keyword"/>
        </w:rPr>
        <w:t>class</w:t>
      </w:r>
      <w:r>
        <w:rPr/>
        <w:t> TestThreadPool {  </w:t>
      </w:r>
    </w:p>
    <w:p>
      <w:pPr>
        <w:pStyle w:val="Normal"/>
        <w:numPr>
          <w:ilvl w:val="0"/>
          <w:numId w:val="34"/>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 {  </w:t>
      </w:r>
    </w:p>
    <w:p>
      <w:pPr>
        <w:pStyle w:val="Normal"/>
        <w:numPr>
          <w:ilvl w:val="0"/>
          <w:numId w:val="34"/>
        </w:numPr>
        <w:spacing w:lineRule="auto" w:line="240" w:before="0" w:after="0"/>
        <w:rPr/>
      </w:pPr>
      <w:r>
        <w:rPr/>
        <w:t>        </w:t>
      </w:r>
      <w:r>
        <w:rPr/>
        <w:t>ExecutorService executor = Executors.newFixedThreadPool(</w:t>
      </w:r>
      <w:r>
        <w:rPr>
          <w:rStyle w:val="Number"/>
        </w:rPr>
        <w:t>5</w:t>
      </w:r>
      <w:r>
        <w:rPr/>
        <w:t>);</w:t>
      </w:r>
      <w:r>
        <w:rPr>
          <w:rStyle w:val="Comment"/>
        </w:rPr>
        <w:t>//creating a pool of 5 threads</w:t>
      </w:r>
      <w:r>
        <w:rPr/>
        <w:t>  </w:t>
      </w:r>
    </w:p>
    <w:p>
      <w:pPr>
        <w:pStyle w:val="Normal"/>
        <w:numPr>
          <w:ilvl w:val="0"/>
          <w:numId w:val="34"/>
        </w:numPr>
        <w:spacing w:lineRule="auto" w:line="240" w:before="0" w:after="0"/>
        <w:rPr/>
      </w:pPr>
      <w:r>
        <w:rPr/>
        <w:t>        </w:t>
      </w:r>
      <w:r>
        <w:rPr>
          <w:rStyle w:val="Keyword"/>
        </w:rPr>
        <w:t>for</w:t>
      </w:r>
      <w:r>
        <w:rPr/>
        <w:t> (</w:t>
      </w:r>
      <w:r>
        <w:rPr>
          <w:rStyle w:val="Keyword"/>
        </w:rPr>
        <w:t>int</w:t>
      </w:r>
      <w:r>
        <w:rPr/>
        <w:t> i = </w:t>
      </w:r>
      <w:r>
        <w:rPr>
          <w:rStyle w:val="Number"/>
        </w:rPr>
        <w:t>0</w:t>
      </w:r>
      <w:r>
        <w:rPr/>
        <w:t>; i &lt; </w:t>
      </w:r>
      <w:r>
        <w:rPr>
          <w:rStyle w:val="Number"/>
        </w:rPr>
        <w:t>10</w:t>
      </w:r>
      <w:r>
        <w:rPr/>
        <w:t>; i++) {  </w:t>
      </w:r>
    </w:p>
    <w:p>
      <w:pPr>
        <w:pStyle w:val="Normal"/>
        <w:numPr>
          <w:ilvl w:val="0"/>
          <w:numId w:val="34"/>
        </w:numPr>
        <w:spacing w:lineRule="auto" w:line="240" w:before="0" w:after="0"/>
        <w:rPr/>
      </w:pPr>
      <w:r>
        <w:rPr/>
        <w:t>            </w:t>
      </w:r>
      <w:r>
        <w:rPr/>
        <w:t>Runnable worker = </w:t>
      </w:r>
      <w:r>
        <w:rPr>
          <w:rStyle w:val="Keyword"/>
        </w:rPr>
        <w:t>new</w:t>
      </w:r>
      <w:r>
        <w:rPr/>
        <w:t> WorkerThread(</w:t>
      </w:r>
      <w:r>
        <w:rPr>
          <w:rStyle w:val="String"/>
        </w:rPr>
        <w:t>""</w:t>
      </w:r>
      <w:r>
        <w:rPr/>
        <w:t> + i);  </w:t>
      </w:r>
    </w:p>
    <w:p>
      <w:pPr>
        <w:pStyle w:val="Normal"/>
        <w:numPr>
          <w:ilvl w:val="0"/>
          <w:numId w:val="34"/>
        </w:numPr>
        <w:spacing w:lineRule="auto" w:line="240" w:before="0" w:after="0"/>
        <w:rPr/>
      </w:pPr>
      <w:r>
        <w:rPr/>
        <w:t>            </w:t>
      </w:r>
      <w:r>
        <w:rPr/>
        <w:t>executor.execute(worker);</w:t>
      </w:r>
      <w:r>
        <w:rPr>
          <w:rStyle w:val="Comment"/>
        </w:rPr>
        <w:t>//calling execute method of ExecutorService</w:t>
      </w:r>
      <w:r>
        <w:rPr/>
        <w:t>  </w:t>
      </w:r>
    </w:p>
    <w:p>
      <w:pPr>
        <w:pStyle w:val="Normal"/>
        <w:numPr>
          <w:ilvl w:val="0"/>
          <w:numId w:val="34"/>
        </w:numPr>
        <w:spacing w:lineRule="auto" w:line="240" w:before="0" w:after="0"/>
        <w:rPr/>
      </w:pPr>
      <w:r>
        <w:rPr/>
        <w:t>          </w:t>
      </w:r>
      <w:r>
        <w:rPr/>
        <w:t>}  </w:t>
      </w:r>
    </w:p>
    <w:p>
      <w:pPr>
        <w:pStyle w:val="Normal"/>
        <w:numPr>
          <w:ilvl w:val="0"/>
          <w:numId w:val="34"/>
        </w:numPr>
        <w:spacing w:lineRule="auto" w:line="240" w:before="0" w:after="0"/>
        <w:rPr/>
      </w:pPr>
      <w:r>
        <w:rPr/>
        <w:t>        </w:t>
      </w:r>
      <w:r>
        <w:rPr/>
        <w:t>executor.shutdown();  </w:t>
      </w:r>
    </w:p>
    <w:p>
      <w:pPr>
        <w:pStyle w:val="Normal"/>
        <w:numPr>
          <w:ilvl w:val="0"/>
          <w:numId w:val="34"/>
        </w:numPr>
        <w:spacing w:lineRule="auto" w:line="240" w:before="0" w:after="0"/>
        <w:rPr/>
      </w:pPr>
      <w:r>
        <w:rPr/>
        <w:t>        </w:t>
      </w:r>
      <w:r>
        <w:rPr>
          <w:rStyle w:val="Keyword"/>
        </w:rPr>
        <w:t>while</w:t>
      </w:r>
      <w:r>
        <w:rPr/>
        <w:t> (!executor.isTerminated()) {   }  </w:t>
      </w:r>
    </w:p>
    <w:p>
      <w:pPr>
        <w:pStyle w:val="Normal"/>
        <w:numPr>
          <w:ilvl w:val="0"/>
          <w:numId w:val="34"/>
        </w:numPr>
        <w:spacing w:lineRule="auto" w:line="240" w:before="0" w:after="0"/>
        <w:rPr/>
      </w:pPr>
      <w:r>
        <w:rPr/>
        <w:t>  </w:t>
      </w:r>
    </w:p>
    <w:p>
      <w:pPr>
        <w:pStyle w:val="Normal"/>
        <w:numPr>
          <w:ilvl w:val="0"/>
          <w:numId w:val="34"/>
        </w:numPr>
        <w:spacing w:lineRule="auto" w:line="240" w:before="0" w:after="0"/>
        <w:rPr/>
      </w:pPr>
      <w:r>
        <w:rPr/>
        <w:t>        </w:t>
      </w:r>
      <w:r>
        <w:rPr/>
        <w:t>System.out.println(</w:t>
      </w:r>
      <w:r>
        <w:rPr>
          <w:rStyle w:val="String"/>
        </w:rPr>
        <w:t>"Finished all threads"</w:t>
      </w:r>
      <w:r>
        <w:rPr/>
        <w:t>);  </w:t>
      </w:r>
    </w:p>
    <w:p>
      <w:pPr>
        <w:pStyle w:val="Normal"/>
        <w:numPr>
          <w:ilvl w:val="0"/>
          <w:numId w:val="34"/>
        </w:numPr>
        <w:spacing w:lineRule="auto" w:line="240" w:before="0" w:after="0"/>
        <w:rPr/>
      </w:pPr>
      <w:r>
        <w:rPr/>
        <w:t>    </w:t>
      </w:r>
      <w:r>
        <w:rPr/>
        <w:t>}  </w:t>
      </w:r>
    </w:p>
    <w:p>
      <w:pPr>
        <w:pStyle w:val="Normal"/>
        <w:numPr>
          <w:ilvl w:val="0"/>
          <w:numId w:val="34"/>
        </w:numPr>
        <w:spacing w:lineRule="auto" w:line="240" w:before="0" w:after="0"/>
        <w:rPr/>
      </w:pPr>
      <w:r>
        <w:rPr/>
        <w:t> </w:t>
      </w:r>
      <w:r>
        <w:rPr/>
        <w:t>}  </w:t>
      </w:r>
    </w:p>
    <w:p>
      <w:pPr>
        <w:pStyle w:val="Normal"/>
        <w:spacing w:lineRule="auto" w:line="240" w:before="0" w:after="0"/>
        <w:rPr/>
      </w:pPr>
      <w:hyperlink r:id="rId17">
        <w:r>
          <w:rPr>
            <w:rStyle w:val="InternetLink"/>
          </w:rPr>
          <w:t>download this example</w:t>
        </w:r>
      </w:hyperlink>
      <w:r>
        <w:rPr/>
        <w:t xml:space="preserve"> </w:t>
      </w:r>
    </w:p>
    <w:p>
      <w:pPr>
        <w:pStyle w:val="NormalWeb"/>
        <w:spacing w:beforeAutospacing="0" w:before="0" w:afterAutospacing="0" w:after="0"/>
        <w:rPr/>
      </w:pPr>
      <w:r>
        <w:rPr/>
        <w:t>Output:</w:t>
      </w:r>
    </w:p>
    <w:p>
      <w:pPr>
        <w:pStyle w:val="HTMLPreformatted"/>
        <w:rPr/>
      </w:pPr>
      <w:r>
        <w:rPr/>
        <w:t>pool-1-thread-1 (Start) message = 0</w:t>
      </w:r>
    </w:p>
    <w:p>
      <w:pPr>
        <w:pStyle w:val="HTMLPreformatted"/>
        <w:rPr/>
      </w:pPr>
      <w:r>
        <w:rPr/>
        <w:t>pool-1-thread-2 (Start) message = 1</w:t>
      </w:r>
    </w:p>
    <w:p>
      <w:pPr>
        <w:pStyle w:val="HTMLPreformatted"/>
        <w:rPr/>
      </w:pPr>
      <w:r>
        <w:rPr/>
        <w:t>pool-1-thread-3 (Start) message = 2</w:t>
      </w:r>
    </w:p>
    <w:p>
      <w:pPr>
        <w:pStyle w:val="HTMLPreformatted"/>
        <w:rPr/>
      </w:pPr>
      <w:r>
        <w:rPr/>
        <w:t>pool-1-thread-5 (Start) message = 4</w:t>
      </w:r>
    </w:p>
    <w:p>
      <w:pPr>
        <w:pStyle w:val="HTMLPreformatted"/>
        <w:rPr/>
      </w:pPr>
      <w:r>
        <w:rPr/>
        <w:t>pool-1-thread-4 (Start) message = 3</w:t>
      </w:r>
    </w:p>
    <w:p>
      <w:pPr>
        <w:pStyle w:val="HTMLPreformatted"/>
        <w:rPr/>
      </w:pPr>
      <w:r>
        <w:rPr/>
        <w:t>pool-1-thread-2 (End)</w:t>
      </w:r>
    </w:p>
    <w:p>
      <w:pPr>
        <w:pStyle w:val="HTMLPreformatted"/>
        <w:rPr/>
      </w:pPr>
      <w:r>
        <w:rPr/>
        <w:t>pool-1-thread-2 (Start) message = 5</w:t>
      </w:r>
    </w:p>
    <w:p>
      <w:pPr>
        <w:pStyle w:val="HTMLPreformatted"/>
        <w:rPr/>
      </w:pPr>
      <w:r>
        <w:rPr/>
        <w:t>pool-1-thread-1 (End)</w:t>
      </w:r>
    </w:p>
    <w:p>
      <w:pPr>
        <w:pStyle w:val="HTMLPreformatted"/>
        <w:rPr/>
      </w:pPr>
      <w:r>
        <w:rPr/>
        <w:t>pool-1-thread-1 (Start) message = 6</w:t>
      </w:r>
    </w:p>
    <w:p>
      <w:pPr>
        <w:pStyle w:val="HTMLPreformatted"/>
        <w:rPr/>
      </w:pPr>
      <w:r>
        <w:rPr/>
        <w:t>pool-1-thread-3 (End)</w:t>
      </w:r>
    </w:p>
    <w:p>
      <w:pPr>
        <w:pStyle w:val="HTMLPreformatted"/>
        <w:rPr/>
      </w:pPr>
      <w:r>
        <w:rPr/>
        <w:t>pool-1-thread-3 (Start) message = 7</w:t>
      </w:r>
    </w:p>
    <w:p>
      <w:pPr>
        <w:pStyle w:val="HTMLPreformatted"/>
        <w:rPr/>
      </w:pPr>
      <w:r>
        <w:rPr/>
        <w:t>pool-1-thread-4 (End)</w:t>
      </w:r>
    </w:p>
    <w:p>
      <w:pPr>
        <w:pStyle w:val="HTMLPreformatted"/>
        <w:rPr/>
      </w:pPr>
      <w:r>
        <w:rPr/>
        <w:t>pool-1-thread-4 (Start) message = 8</w:t>
      </w:r>
    </w:p>
    <w:p>
      <w:pPr>
        <w:pStyle w:val="HTMLPreformatted"/>
        <w:rPr/>
      </w:pPr>
      <w:r>
        <w:rPr/>
        <w:t>pool-1-thread-5 (End)</w:t>
      </w:r>
    </w:p>
    <w:p>
      <w:pPr>
        <w:pStyle w:val="HTMLPreformatted"/>
        <w:rPr/>
      </w:pPr>
      <w:r>
        <w:rPr/>
        <w:t>pool-1-thread-5 (Start) message = 9</w:t>
      </w:r>
    </w:p>
    <w:p>
      <w:pPr>
        <w:pStyle w:val="HTMLPreformatted"/>
        <w:rPr/>
      </w:pPr>
      <w:r>
        <w:rPr/>
        <w:t>pool-1-thread-2 (End)</w:t>
      </w:r>
    </w:p>
    <w:p>
      <w:pPr>
        <w:pStyle w:val="HTMLPreformatted"/>
        <w:rPr/>
      </w:pPr>
      <w:r>
        <w:rPr/>
        <w:t>pool-1-thread-1 (End)</w:t>
      </w:r>
    </w:p>
    <w:p>
      <w:pPr>
        <w:pStyle w:val="HTMLPreformatted"/>
        <w:rPr/>
      </w:pPr>
      <w:r>
        <w:rPr/>
        <w:t>pool-1-thread-4 (End)</w:t>
      </w:r>
    </w:p>
    <w:p>
      <w:pPr>
        <w:pStyle w:val="HTMLPreformatted"/>
        <w:rPr/>
      </w:pPr>
      <w:r>
        <w:rPr/>
        <w:t>pool-1-thread-3 (End)</w:t>
      </w:r>
    </w:p>
    <w:p>
      <w:pPr>
        <w:pStyle w:val="HTMLPreformatted"/>
        <w:rPr/>
      </w:pPr>
      <w:r>
        <w:rPr/>
        <w:t>pool-1-thread-5 (End)</w:t>
      </w:r>
    </w:p>
    <w:p>
      <w:pPr>
        <w:pStyle w:val="HTMLPreformatted"/>
        <w:rPr/>
      </w:pPr>
      <w:r>
        <w:rPr/>
        <w:t>Finished all threads</w:t>
      </w:r>
    </w:p>
    <w:p>
      <w:pPr>
        <w:pStyle w:val="HTMLPreformatted"/>
        <w:rPr/>
      </w:pPr>
      <w:r>
        <w:rPr/>
      </w:r>
    </w:p>
    <w:p>
      <w:pPr>
        <w:pStyle w:val="Heading1"/>
        <w:spacing w:beforeAutospacing="0" w:before="0" w:afterAutospacing="0" w:after="0"/>
        <w:rPr/>
      </w:pPr>
      <w:r>
        <w:rPr/>
        <w:t>ThreadGroup in Java</w:t>
      </w:r>
    </w:p>
    <w:p>
      <w:pPr>
        <w:pStyle w:val="NormalWeb"/>
        <w:spacing w:beforeAutospacing="0" w:before="0" w:afterAutospacing="0" w:after="0"/>
        <w:rPr/>
      </w:pPr>
      <w:r>
        <w:rPr/>
        <w:t>Java provides a convenient way to group multiple threads in a single object. In such way, we can suspend, resume or interrupt group of threads by a single method call.</w:t>
      </w:r>
    </w:p>
    <w:p>
      <w:pPr>
        <w:pStyle w:val="Heading4"/>
        <w:spacing w:lineRule="auto" w:line="240" w:before="0" w:after="200"/>
        <w:rPr/>
      </w:pPr>
      <w:r>
        <w:rPr/>
        <w:t>Note: Now suspend(), resume() and stop() methods are deprecated.</w:t>
      </w:r>
    </w:p>
    <w:p>
      <w:pPr>
        <w:pStyle w:val="NormalWeb"/>
        <w:spacing w:beforeAutospacing="0" w:before="0" w:afterAutospacing="0" w:after="0"/>
        <w:rPr/>
      </w:pPr>
      <w:r>
        <w:rPr/>
        <w:t xml:space="preserve">Java thread group is implemented by </w:t>
      </w:r>
      <w:r>
        <w:rPr>
          <w:rStyle w:val="Emphasis"/>
          <w:rFonts w:eastAsia="" w:eastAsiaTheme="majorEastAsia"/>
        </w:rPr>
        <w:t>java.lang.ThreadGroup</w:t>
      </w:r>
      <w:r>
        <w:rPr/>
        <w:t xml:space="preserve"> class.</w:t>
      </w:r>
    </w:p>
    <w:p>
      <w:pPr>
        <w:pStyle w:val="Heading2"/>
        <w:spacing w:lineRule="auto" w:line="240" w:before="0" w:after="200"/>
        <w:rPr/>
      </w:pPr>
      <w:r>
        <w:rPr/>
        <w:t>Constructors of ThreadGroup class</w:t>
      </w:r>
    </w:p>
    <w:p>
      <w:pPr>
        <w:pStyle w:val="NormalWeb"/>
        <w:spacing w:beforeAutospacing="0" w:before="0" w:afterAutospacing="0" w:after="0"/>
        <w:rPr/>
      </w:pPr>
      <w:r>
        <w:rPr/>
        <w:t>There are only two constructors of ThreadGroup class.</w:t>
      </w:r>
    </w:p>
    <w:tbl>
      <w:tblPr>
        <w:tblW w:w="10108" w:type="dxa"/>
        <w:jc w:val="left"/>
        <w:tblInd w:w="0" w:type="dxa"/>
        <w:tblBorders/>
        <w:tblCellMar>
          <w:top w:w="15" w:type="dxa"/>
          <w:left w:w="15" w:type="dxa"/>
          <w:bottom w:w="15" w:type="dxa"/>
          <w:right w:w="15" w:type="dxa"/>
        </w:tblCellMar>
        <w:tblLook w:val="04a0" w:noVBand="1" w:noHBand="0" w:lastColumn="0" w:firstColumn="1" w:lastRow="0" w:firstRow="1"/>
      </w:tblPr>
      <w:tblGrid>
        <w:gridCol w:w="397"/>
        <w:gridCol w:w="4407"/>
        <w:gridCol w:w="5304"/>
      </w:tblGrid>
      <w:tr>
        <w:trPr/>
        <w:tc>
          <w:tcPr>
            <w:tcW w:w="397" w:type="dxa"/>
            <w:tcBorders/>
            <w:shd w:fill="auto" w:val="clear"/>
            <w:vAlign w:val="center"/>
          </w:tcPr>
          <w:p>
            <w:pPr>
              <w:pStyle w:val="Normal"/>
              <w:spacing w:lineRule="auto" w:line="240" w:before="0" w:after="0"/>
              <w:jc w:val="center"/>
              <w:rPr>
                <w:b/>
                <w:b/>
                <w:bCs/>
                <w:sz w:val="24"/>
                <w:szCs w:val="24"/>
              </w:rPr>
            </w:pPr>
            <w:r>
              <w:rPr>
                <w:b/>
                <w:bCs/>
              </w:rPr>
              <w:t>No.</w:t>
            </w:r>
          </w:p>
        </w:tc>
        <w:tc>
          <w:tcPr>
            <w:tcW w:w="4407" w:type="dxa"/>
            <w:tcBorders/>
            <w:shd w:fill="auto" w:val="clear"/>
            <w:vAlign w:val="center"/>
          </w:tcPr>
          <w:p>
            <w:pPr>
              <w:pStyle w:val="Normal"/>
              <w:spacing w:lineRule="auto" w:line="240" w:before="0" w:after="0"/>
              <w:jc w:val="center"/>
              <w:rPr>
                <w:b/>
                <w:b/>
                <w:bCs/>
                <w:sz w:val="24"/>
                <w:szCs w:val="24"/>
              </w:rPr>
            </w:pPr>
            <w:r>
              <w:rPr>
                <w:b/>
                <w:bCs/>
              </w:rPr>
              <w:t>Constructor</w:t>
            </w:r>
          </w:p>
        </w:tc>
        <w:tc>
          <w:tcPr>
            <w:tcW w:w="5304" w:type="dxa"/>
            <w:tcBorders/>
            <w:shd w:fill="auto" w:val="clear"/>
            <w:vAlign w:val="center"/>
          </w:tcPr>
          <w:p>
            <w:pPr>
              <w:pStyle w:val="Normal"/>
              <w:spacing w:lineRule="auto" w:line="240" w:before="0" w:after="0"/>
              <w:jc w:val="center"/>
              <w:rPr>
                <w:b/>
                <w:b/>
                <w:bCs/>
                <w:sz w:val="24"/>
                <w:szCs w:val="24"/>
              </w:rPr>
            </w:pPr>
            <w:r>
              <w:rPr>
                <w:b/>
                <w:bCs/>
              </w:rPr>
              <w:t>Description</w:t>
            </w:r>
          </w:p>
        </w:tc>
      </w:tr>
      <w:tr>
        <w:trPr/>
        <w:tc>
          <w:tcPr>
            <w:tcW w:w="397" w:type="dxa"/>
            <w:tcBorders/>
            <w:shd w:fill="auto" w:val="clear"/>
            <w:vAlign w:val="center"/>
          </w:tcPr>
          <w:p>
            <w:pPr>
              <w:pStyle w:val="Normal"/>
              <w:spacing w:lineRule="auto" w:line="240" w:before="0" w:after="0"/>
              <w:rPr>
                <w:sz w:val="24"/>
                <w:szCs w:val="24"/>
              </w:rPr>
            </w:pPr>
            <w:r>
              <w:rPr/>
              <w:t>1)</w:t>
            </w:r>
          </w:p>
        </w:tc>
        <w:tc>
          <w:tcPr>
            <w:tcW w:w="4407" w:type="dxa"/>
            <w:tcBorders/>
            <w:shd w:fill="auto" w:val="clear"/>
            <w:vAlign w:val="center"/>
          </w:tcPr>
          <w:p>
            <w:pPr>
              <w:pStyle w:val="Normal"/>
              <w:spacing w:lineRule="auto" w:line="240" w:before="0" w:after="0"/>
              <w:rPr>
                <w:sz w:val="24"/>
                <w:szCs w:val="24"/>
              </w:rPr>
            </w:pPr>
            <w:r>
              <w:rPr/>
              <w:t>ThreadGroup(String name)</w:t>
            </w:r>
          </w:p>
        </w:tc>
        <w:tc>
          <w:tcPr>
            <w:tcW w:w="5304" w:type="dxa"/>
            <w:tcBorders/>
            <w:shd w:fill="auto" w:val="clear"/>
            <w:vAlign w:val="center"/>
          </w:tcPr>
          <w:p>
            <w:pPr>
              <w:pStyle w:val="Normal"/>
              <w:spacing w:lineRule="auto" w:line="240" w:before="0" w:after="0"/>
              <w:rPr>
                <w:sz w:val="24"/>
                <w:szCs w:val="24"/>
              </w:rPr>
            </w:pPr>
            <w:r>
              <w:rPr/>
              <w:t>creates a thread group with given name.</w:t>
            </w:r>
          </w:p>
        </w:tc>
      </w:tr>
      <w:tr>
        <w:trPr/>
        <w:tc>
          <w:tcPr>
            <w:tcW w:w="397" w:type="dxa"/>
            <w:tcBorders/>
            <w:shd w:fill="auto" w:val="clear"/>
            <w:vAlign w:val="center"/>
          </w:tcPr>
          <w:p>
            <w:pPr>
              <w:pStyle w:val="Normal"/>
              <w:spacing w:lineRule="auto" w:line="240" w:before="0" w:after="0"/>
              <w:rPr>
                <w:sz w:val="24"/>
                <w:szCs w:val="24"/>
              </w:rPr>
            </w:pPr>
            <w:r>
              <w:rPr/>
              <w:t>2)</w:t>
            </w:r>
          </w:p>
        </w:tc>
        <w:tc>
          <w:tcPr>
            <w:tcW w:w="4407" w:type="dxa"/>
            <w:tcBorders/>
            <w:shd w:fill="auto" w:val="clear"/>
            <w:vAlign w:val="center"/>
          </w:tcPr>
          <w:p>
            <w:pPr>
              <w:pStyle w:val="Normal"/>
              <w:spacing w:lineRule="auto" w:line="240" w:before="0" w:after="0"/>
              <w:rPr>
                <w:sz w:val="24"/>
                <w:szCs w:val="24"/>
              </w:rPr>
            </w:pPr>
            <w:r>
              <w:rPr/>
              <w:t>ThreadGroup(ThreadGroup parent, String name)</w:t>
            </w:r>
          </w:p>
        </w:tc>
        <w:tc>
          <w:tcPr>
            <w:tcW w:w="5304" w:type="dxa"/>
            <w:tcBorders/>
            <w:shd w:fill="auto" w:val="clear"/>
            <w:vAlign w:val="center"/>
          </w:tcPr>
          <w:p>
            <w:pPr>
              <w:pStyle w:val="Normal"/>
              <w:spacing w:lineRule="auto" w:line="240" w:before="0" w:after="0"/>
              <w:rPr>
                <w:sz w:val="24"/>
                <w:szCs w:val="24"/>
              </w:rPr>
            </w:pPr>
            <w:r>
              <w:rPr/>
              <w:t>creates a thread group with given parent group and name.</w:t>
            </w:r>
          </w:p>
        </w:tc>
      </w:tr>
    </w:tbl>
    <w:p>
      <w:pPr>
        <w:pStyle w:val="Heading2"/>
        <w:spacing w:lineRule="auto" w:line="240" w:before="0" w:after="200"/>
        <w:rPr/>
      </w:pPr>
      <w:r>
        <w:rPr/>
        <w:t>Important methods of ThreadGroup class</w:t>
      </w:r>
    </w:p>
    <w:p>
      <w:pPr>
        <w:pStyle w:val="NormalWeb"/>
        <w:spacing w:beforeAutospacing="0" w:before="0" w:afterAutospacing="0" w:after="0"/>
        <w:rPr/>
      </w:pPr>
      <w:r>
        <w:rPr/>
        <w:t>There are many methods in ThreadGroup class. A list of important methods are given below.</w:t>
      </w:r>
    </w:p>
    <w:tbl>
      <w:tblPr>
        <w:tblW w:w="7481" w:type="dxa"/>
        <w:jc w:val="left"/>
        <w:tblInd w:w="0" w:type="dxa"/>
        <w:tblBorders/>
        <w:tblCellMar>
          <w:top w:w="15" w:type="dxa"/>
          <w:left w:w="15" w:type="dxa"/>
          <w:bottom w:w="15" w:type="dxa"/>
          <w:right w:w="15" w:type="dxa"/>
        </w:tblCellMar>
        <w:tblLook w:val="04a0" w:noVBand="1" w:noHBand="0" w:lastColumn="0" w:firstColumn="1" w:lastRow="0" w:firstRow="1"/>
      </w:tblPr>
      <w:tblGrid>
        <w:gridCol w:w="397"/>
        <w:gridCol w:w="2317"/>
        <w:gridCol w:w="4767"/>
      </w:tblGrid>
      <w:tr>
        <w:trPr/>
        <w:tc>
          <w:tcPr>
            <w:tcW w:w="397" w:type="dxa"/>
            <w:tcBorders/>
            <w:shd w:fill="auto" w:val="clear"/>
            <w:vAlign w:val="center"/>
          </w:tcPr>
          <w:p>
            <w:pPr>
              <w:pStyle w:val="Normal"/>
              <w:spacing w:lineRule="auto" w:line="240" w:before="0" w:after="0"/>
              <w:jc w:val="center"/>
              <w:rPr>
                <w:b/>
                <w:b/>
                <w:bCs/>
                <w:sz w:val="24"/>
                <w:szCs w:val="24"/>
              </w:rPr>
            </w:pPr>
            <w:r>
              <w:rPr>
                <w:b/>
                <w:bCs/>
              </w:rPr>
              <w:t>No.</w:t>
            </w:r>
          </w:p>
        </w:tc>
        <w:tc>
          <w:tcPr>
            <w:tcW w:w="2317" w:type="dxa"/>
            <w:tcBorders/>
            <w:shd w:fill="auto" w:val="clear"/>
            <w:vAlign w:val="center"/>
          </w:tcPr>
          <w:p>
            <w:pPr>
              <w:pStyle w:val="Normal"/>
              <w:spacing w:lineRule="auto" w:line="240" w:before="0" w:after="0"/>
              <w:jc w:val="center"/>
              <w:rPr>
                <w:b/>
                <w:b/>
                <w:bCs/>
                <w:sz w:val="24"/>
                <w:szCs w:val="24"/>
              </w:rPr>
            </w:pPr>
            <w:r>
              <w:rPr>
                <w:b/>
                <w:bCs/>
              </w:rPr>
              <w:t>Method</w:t>
            </w:r>
          </w:p>
        </w:tc>
        <w:tc>
          <w:tcPr>
            <w:tcW w:w="4767" w:type="dxa"/>
            <w:tcBorders/>
            <w:shd w:fill="auto" w:val="clear"/>
            <w:vAlign w:val="center"/>
          </w:tcPr>
          <w:p>
            <w:pPr>
              <w:pStyle w:val="Normal"/>
              <w:spacing w:lineRule="auto" w:line="240" w:before="0" w:after="0"/>
              <w:jc w:val="center"/>
              <w:rPr>
                <w:b/>
                <w:b/>
                <w:bCs/>
                <w:sz w:val="24"/>
                <w:szCs w:val="24"/>
              </w:rPr>
            </w:pPr>
            <w:r>
              <w:rPr>
                <w:b/>
                <w:bCs/>
              </w:rPr>
              <w:t>Description</w:t>
            </w:r>
          </w:p>
        </w:tc>
      </w:tr>
      <w:tr>
        <w:trPr/>
        <w:tc>
          <w:tcPr>
            <w:tcW w:w="397" w:type="dxa"/>
            <w:tcBorders/>
            <w:shd w:fill="auto" w:val="clear"/>
            <w:vAlign w:val="center"/>
          </w:tcPr>
          <w:p>
            <w:pPr>
              <w:pStyle w:val="Normal"/>
              <w:spacing w:lineRule="auto" w:line="240" w:before="0" w:after="0"/>
              <w:rPr>
                <w:sz w:val="24"/>
                <w:szCs w:val="24"/>
              </w:rPr>
            </w:pPr>
            <w:r>
              <w:rPr/>
              <w:t>1)</w:t>
            </w:r>
          </w:p>
        </w:tc>
        <w:tc>
          <w:tcPr>
            <w:tcW w:w="2317" w:type="dxa"/>
            <w:tcBorders/>
            <w:shd w:fill="auto" w:val="clear"/>
            <w:vAlign w:val="center"/>
          </w:tcPr>
          <w:p>
            <w:pPr>
              <w:pStyle w:val="Normal"/>
              <w:spacing w:lineRule="auto" w:line="240" w:before="0" w:after="0"/>
              <w:rPr>
                <w:sz w:val="24"/>
                <w:szCs w:val="24"/>
              </w:rPr>
            </w:pPr>
            <w:r>
              <w:rPr/>
              <w:t>int activeCount()</w:t>
            </w:r>
          </w:p>
        </w:tc>
        <w:tc>
          <w:tcPr>
            <w:tcW w:w="4767" w:type="dxa"/>
            <w:tcBorders/>
            <w:shd w:fill="auto" w:val="clear"/>
            <w:vAlign w:val="center"/>
          </w:tcPr>
          <w:p>
            <w:pPr>
              <w:pStyle w:val="Normal"/>
              <w:spacing w:lineRule="auto" w:line="240" w:before="0" w:after="0"/>
              <w:rPr>
                <w:sz w:val="24"/>
                <w:szCs w:val="24"/>
              </w:rPr>
            </w:pPr>
            <w:r>
              <w:rPr/>
              <w:t>returns no. of threads running in current group.</w:t>
            </w:r>
          </w:p>
        </w:tc>
      </w:tr>
      <w:tr>
        <w:trPr/>
        <w:tc>
          <w:tcPr>
            <w:tcW w:w="397" w:type="dxa"/>
            <w:tcBorders/>
            <w:shd w:fill="auto" w:val="clear"/>
            <w:vAlign w:val="center"/>
          </w:tcPr>
          <w:p>
            <w:pPr>
              <w:pStyle w:val="Normal"/>
              <w:spacing w:lineRule="auto" w:line="240" w:before="0" w:after="0"/>
              <w:rPr>
                <w:sz w:val="24"/>
                <w:szCs w:val="24"/>
              </w:rPr>
            </w:pPr>
            <w:r>
              <w:rPr/>
              <w:t>2)</w:t>
            </w:r>
          </w:p>
        </w:tc>
        <w:tc>
          <w:tcPr>
            <w:tcW w:w="2317" w:type="dxa"/>
            <w:tcBorders/>
            <w:shd w:fill="auto" w:val="clear"/>
            <w:vAlign w:val="center"/>
          </w:tcPr>
          <w:p>
            <w:pPr>
              <w:pStyle w:val="Normal"/>
              <w:spacing w:lineRule="auto" w:line="240" w:before="0" w:after="0"/>
              <w:rPr>
                <w:sz w:val="24"/>
                <w:szCs w:val="24"/>
              </w:rPr>
            </w:pPr>
            <w:r>
              <w:rPr/>
              <w:t>int activeGroupCount()</w:t>
            </w:r>
          </w:p>
        </w:tc>
        <w:tc>
          <w:tcPr>
            <w:tcW w:w="4767" w:type="dxa"/>
            <w:tcBorders/>
            <w:shd w:fill="auto" w:val="clear"/>
            <w:vAlign w:val="center"/>
          </w:tcPr>
          <w:p>
            <w:pPr>
              <w:pStyle w:val="Normal"/>
              <w:spacing w:lineRule="auto" w:line="240" w:before="0" w:after="0"/>
              <w:rPr>
                <w:sz w:val="24"/>
                <w:szCs w:val="24"/>
              </w:rPr>
            </w:pPr>
            <w:r>
              <w:rPr/>
              <w:t>returns a no. of active group in this thread group.</w:t>
            </w:r>
          </w:p>
        </w:tc>
      </w:tr>
      <w:tr>
        <w:trPr/>
        <w:tc>
          <w:tcPr>
            <w:tcW w:w="397" w:type="dxa"/>
            <w:tcBorders/>
            <w:shd w:fill="auto" w:val="clear"/>
            <w:vAlign w:val="center"/>
          </w:tcPr>
          <w:p>
            <w:pPr>
              <w:pStyle w:val="Normal"/>
              <w:spacing w:lineRule="auto" w:line="240" w:before="0" w:after="0"/>
              <w:rPr>
                <w:sz w:val="24"/>
                <w:szCs w:val="24"/>
              </w:rPr>
            </w:pPr>
            <w:r>
              <w:rPr/>
              <w:t>3)</w:t>
            </w:r>
          </w:p>
        </w:tc>
        <w:tc>
          <w:tcPr>
            <w:tcW w:w="2317" w:type="dxa"/>
            <w:tcBorders/>
            <w:shd w:fill="auto" w:val="clear"/>
            <w:vAlign w:val="center"/>
          </w:tcPr>
          <w:p>
            <w:pPr>
              <w:pStyle w:val="Normal"/>
              <w:spacing w:lineRule="auto" w:line="240" w:before="0" w:after="0"/>
              <w:rPr>
                <w:sz w:val="24"/>
                <w:szCs w:val="24"/>
              </w:rPr>
            </w:pPr>
            <w:r>
              <w:rPr/>
              <w:t>void destroy()</w:t>
            </w:r>
          </w:p>
        </w:tc>
        <w:tc>
          <w:tcPr>
            <w:tcW w:w="4767" w:type="dxa"/>
            <w:tcBorders/>
            <w:shd w:fill="auto" w:val="clear"/>
            <w:vAlign w:val="center"/>
          </w:tcPr>
          <w:p>
            <w:pPr>
              <w:pStyle w:val="Normal"/>
              <w:spacing w:lineRule="auto" w:line="240" w:before="0" w:after="0"/>
              <w:rPr>
                <w:sz w:val="24"/>
                <w:szCs w:val="24"/>
              </w:rPr>
            </w:pPr>
            <w:r>
              <w:rPr/>
              <w:t>destroys this thread group and all its sub groups.</w:t>
            </w:r>
          </w:p>
        </w:tc>
      </w:tr>
      <w:tr>
        <w:trPr/>
        <w:tc>
          <w:tcPr>
            <w:tcW w:w="397" w:type="dxa"/>
            <w:tcBorders/>
            <w:shd w:fill="auto" w:val="clear"/>
            <w:vAlign w:val="center"/>
          </w:tcPr>
          <w:p>
            <w:pPr>
              <w:pStyle w:val="Normal"/>
              <w:spacing w:lineRule="auto" w:line="240" w:before="0" w:after="0"/>
              <w:rPr>
                <w:sz w:val="24"/>
                <w:szCs w:val="24"/>
              </w:rPr>
            </w:pPr>
            <w:r>
              <w:rPr/>
              <w:t>4)</w:t>
            </w:r>
          </w:p>
        </w:tc>
        <w:tc>
          <w:tcPr>
            <w:tcW w:w="2317" w:type="dxa"/>
            <w:tcBorders/>
            <w:shd w:fill="auto" w:val="clear"/>
            <w:vAlign w:val="center"/>
          </w:tcPr>
          <w:p>
            <w:pPr>
              <w:pStyle w:val="Normal"/>
              <w:spacing w:lineRule="auto" w:line="240" w:before="0" w:after="0"/>
              <w:rPr>
                <w:sz w:val="24"/>
                <w:szCs w:val="24"/>
              </w:rPr>
            </w:pPr>
            <w:r>
              <w:rPr/>
              <w:t>String getName()</w:t>
            </w:r>
          </w:p>
        </w:tc>
        <w:tc>
          <w:tcPr>
            <w:tcW w:w="4767" w:type="dxa"/>
            <w:tcBorders/>
            <w:shd w:fill="auto" w:val="clear"/>
            <w:vAlign w:val="center"/>
          </w:tcPr>
          <w:p>
            <w:pPr>
              <w:pStyle w:val="Normal"/>
              <w:spacing w:lineRule="auto" w:line="240" w:before="0" w:after="0"/>
              <w:rPr>
                <w:sz w:val="24"/>
                <w:szCs w:val="24"/>
              </w:rPr>
            </w:pPr>
            <w:r>
              <w:rPr/>
              <w:t>returns the name of this group.</w:t>
            </w:r>
          </w:p>
        </w:tc>
      </w:tr>
      <w:tr>
        <w:trPr/>
        <w:tc>
          <w:tcPr>
            <w:tcW w:w="397" w:type="dxa"/>
            <w:tcBorders/>
            <w:shd w:fill="auto" w:val="clear"/>
            <w:vAlign w:val="center"/>
          </w:tcPr>
          <w:p>
            <w:pPr>
              <w:pStyle w:val="Normal"/>
              <w:spacing w:lineRule="auto" w:line="240" w:before="0" w:after="0"/>
              <w:rPr>
                <w:sz w:val="24"/>
                <w:szCs w:val="24"/>
              </w:rPr>
            </w:pPr>
            <w:r>
              <w:rPr/>
              <w:t>5)</w:t>
            </w:r>
          </w:p>
        </w:tc>
        <w:tc>
          <w:tcPr>
            <w:tcW w:w="2317" w:type="dxa"/>
            <w:tcBorders/>
            <w:shd w:fill="auto" w:val="clear"/>
            <w:vAlign w:val="center"/>
          </w:tcPr>
          <w:p>
            <w:pPr>
              <w:pStyle w:val="Normal"/>
              <w:spacing w:lineRule="auto" w:line="240" w:before="0" w:after="0"/>
              <w:rPr>
                <w:sz w:val="24"/>
                <w:szCs w:val="24"/>
              </w:rPr>
            </w:pPr>
            <w:r>
              <w:rPr/>
              <w:t>ThreadGroup getParent()</w:t>
            </w:r>
          </w:p>
        </w:tc>
        <w:tc>
          <w:tcPr>
            <w:tcW w:w="4767" w:type="dxa"/>
            <w:tcBorders/>
            <w:shd w:fill="auto" w:val="clear"/>
            <w:vAlign w:val="center"/>
          </w:tcPr>
          <w:p>
            <w:pPr>
              <w:pStyle w:val="Normal"/>
              <w:spacing w:lineRule="auto" w:line="240" w:before="0" w:after="0"/>
              <w:rPr>
                <w:sz w:val="24"/>
                <w:szCs w:val="24"/>
              </w:rPr>
            </w:pPr>
            <w:r>
              <w:rPr/>
              <w:t>returns the parent of this group.</w:t>
            </w:r>
          </w:p>
        </w:tc>
      </w:tr>
      <w:tr>
        <w:trPr/>
        <w:tc>
          <w:tcPr>
            <w:tcW w:w="397" w:type="dxa"/>
            <w:tcBorders/>
            <w:shd w:fill="auto" w:val="clear"/>
            <w:vAlign w:val="center"/>
          </w:tcPr>
          <w:p>
            <w:pPr>
              <w:pStyle w:val="Normal"/>
              <w:spacing w:lineRule="auto" w:line="240" w:before="0" w:after="0"/>
              <w:rPr>
                <w:sz w:val="24"/>
                <w:szCs w:val="24"/>
              </w:rPr>
            </w:pPr>
            <w:r>
              <w:rPr/>
              <w:t>6)</w:t>
            </w:r>
          </w:p>
        </w:tc>
        <w:tc>
          <w:tcPr>
            <w:tcW w:w="2317" w:type="dxa"/>
            <w:tcBorders/>
            <w:shd w:fill="auto" w:val="clear"/>
            <w:vAlign w:val="center"/>
          </w:tcPr>
          <w:p>
            <w:pPr>
              <w:pStyle w:val="Normal"/>
              <w:spacing w:lineRule="auto" w:line="240" w:before="0" w:after="0"/>
              <w:rPr>
                <w:sz w:val="24"/>
                <w:szCs w:val="24"/>
              </w:rPr>
            </w:pPr>
            <w:r>
              <w:rPr/>
              <w:t>void interrupt()</w:t>
            </w:r>
          </w:p>
        </w:tc>
        <w:tc>
          <w:tcPr>
            <w:tcW w:w="4767" w:type="dxa"/>
            <w:tcBorders/>
            <w:shd w:fill="auto" w:val="clear"/>
            <w:vAlign w:val="center"/>
          </w:tcPr>
          <w:p>
            <w:pPr>
              <w:pStyle w:val="Normal"/>
              <w:spacing w:lineRule="auto" w:line="240" w:before="0" w:after="0"/>
              <w:rPr>
                <w:sz w:val="24"/>
                <w:szCs w:val="24"/>
              </w:rPr>
            </w:pPr>
            <w:r>
              <w:rPr/>
              <w:t>interrupts all threads of this group.</w:t>
            </w:r>
          </w:p>
        </w:tc>
      </w:tr>
      <w:tr>
        <w:trPr/>
        <w:tc>
          <w:tcPr>
            <w:tcW w:w="397" w:type="dxa"/>
            <w:tcBorders/>
            <w:shd w:fill="auto" w:val="clear"/>
            <w:vAlign w:val="center"/>
          </w:tcPr>
          <w:p>
            <w:pPr>
              <w:pStyle w:val="Normal"/>
              <w:spacing w:lineRule="auto" w:line="240" w:before="0" w:after="0"/>
              <w:rPr>
                <w:sz w:val="24"/>
                <w:szCs w:val="24"/>
              </w:rPr>
            </w:pPr>
            <w:r>
              <w:rPr/>
              <w:t>7)</w:t>
            </w:r>
          </w:p>
        </w:tc>
        <w:tc>
          <w:tcPr>
            <w:tcW w:w="2317" w:type="dxa"/>
            <w:tcBorders/>
            <w:shd w:fill="auto" w:val="clear"/>
            <w:vAlign w:val="center"/>
          </w:tcPr>
          <w:p>
            <w:pPr>
              <w:pStyle w:val="Normal"/>
              <w:spacing w:lineRule="auto" w:line="240" w:before="0" w:after="0"/>
              <w:rPr>
                <w:sz w:val="24"/>
                <w:szCs w:val="24"/>
              </w:rPr>
            </w:pPr>
            <w:r>
              <w:rPr/>
              <w:t>void list()</w:t>
            </w:r>
          </w:p>
        </w:tc>
        <w:tc>
          <w:tcPr>
            <w:tcW w:w="4767" w:type="dxa"/>
            <w:tcBorders/>
            <w:shd w:fill="auto" w:val="clear"/>
            <w:vAlign w:val="center"/>
          </w:tcPr>
          <w:p>
            <w:pPr>
              <w:pStyle w:val="Normal"/>
              <w:spacing w:lineRule="auto" w:line="240" w:before="0" w:after="0"/>
              <w:rPr>
                <w:sz w:val="24"/>
                <w:szCs w:val="24"/>
              </w:rPr>
            </w:pPr>
            <w:r>
              <w:rPr/>
              <w:t>prints information of this group to standard console.</w:t>
            </w:r>
          </w:p>
        </w:tc>
      </w:tr>
    </w:tbl>
    <w:p>
      <w:pPr>
        <w:pStyle w:val="NormalWeb"/>
        <w:spacing w:beforeAutospacing="0" w:before="0" w:afterAutospacing="0" w:after="0"/>
        <w:rPr/>
      </w:pPr>
      <w:r>
        <w:rPr/>
        <w:t>Let's see a code to group multiple threads.</w:t>
      </w:r>
    </w:p>
    <w:p>
      <w:pPr>
        <w:pStyle w:val="Normal"/>
        <w:numPr>
          <w:ilvl w:val="0"/>
          <w:numId w:val="35"/>
        </w:numPr>
        <w:spacing w:lineRule="auto" w:line="240" w:before="0" w:after="0"/>
        <w:rPr/>
      </w:pPr>
      <w:r>
        <w:rPr/>
        <w:t>ThreadGroup tg1 = </w:t>
      </w:r>
      <w:r>
        <w:rPr>
          <w:rStyle w:val="Keyword"/>
        </w:rPr>
        <w:t>new</w:t>
      </w:r>
      <w:r>
        <w:rPr/>
        <w:t> ThreadGroup(</w:t>
      </w:r>
      <w:r>
        <w:rPr>
          <w:rStyle w:val="String"/>
        </w:rPr>
        <w:t>"Group A"</w:t>
      </w:r>
      <w:r>
        <w:rPr/>
        <w:t>);   </w:t>
      </w:r>
    </w:p>
    <w:p>
      <w:pPr>
        <w:pStyle w:val="Normal"/>
        <w:numPr>
          <w:ilvl w:val="0"/>
          <w:numId w:val="35"/>
        </w:numPr>
        <w:spacing w:lineRule="auto" w:line="240" w:before="0" w:after="0"/>
        <w:rPr/>
      </w:pPr>
      <w:r>
        <w:rPr/>
        <w:t>Thread t1 = </w:t>
      </w:r>
      <w:r>
        <w:rPr>
          <w:rStyle w:val="Keyword"/>
        </w:rPr>
        <w:t>new</w:t>
      </w:r>
      <w:r>
        <w:rPr/>
        <w:t> Thread(tg1,</w:t>
      </w:r>
      <w:r>
        <w:rPr>
          <w:rStyle w:val="Keyword"/>
        </w:rPr>
        <w:t>new</w:t>
      </w:r>
      <w:r>
        <w:rPr/>
        <w:t> MyRunnable(),</w:t>
      </w:r>
      <w:r>
        <w:rPr>
          <w:rStyle w:val="String"/>
        </w:rPr>
        <w:t>"one"</w:t>
      </w:r>
      <w:r>
        <w:rPr/>
        <w:t>);     </w:t>
      </w:r>
    </w:p>
    <w:p>
      <w:pPr>
        <w:pStyle w:val="Normal"/>
        <w:numPr>
          <w:ilvl w:val="0"/>
          <w:numId w:val="35"/>
        </w:numPr>
        <w:spacing w:lineRule="auto" w:line="240" w:before="0" w:after="0"/>
        <w:rPr/>
      </w:pPr>
      <w:r>
        <w:rPr/>
        <w:t>Thread t2 = </w:t>
      </w:r>
      <w:r>
        <w:rPr>
          <w:rStyle w:val="Keyword"/>
        </w:rPr>
        <w:t>new</w:t>
      </w:r>
      <w:r>
        <w:rPr/>
        <w:t> Thread(tg1,</w:t>
      </w:r>
      <w:r>
        <w:rPr>
          <w:rStyle w:val="Keyword"/>
        </w:rPr>
        <w:t>new</w:t>
      </w:r>
      <w:r>
        <w:rPr/>
        <w:t> MyRunnable(),</w:t>
      </w:r>
      <w:r>
        <w:rPr>
          <w:rStyle w:val="String"/>
        </w:rPr>
        <w:t>"two"</w:t>
      </w:r>
      <w:r>
        <w:rPr/>
        <w:t>);     </w:t>
      </w:r>
    </w:p>
    <w:p>
      <w:pPr>
        <w:pStyle w:val="Normal"/>
        <w:numPr>
          <w:ilvl w:val="0"/>
          <w:numId w:val="35"/>
        </w:numPr>
        <w:spacing w:lineRule="auto" w:line="240" w:before="0" w:after="0"/>
        <w:rPr/>
      </w:pPr>
      <w:r>
        <w:rPr/>
        <w:t>Thread t3 = </w:t>
      </w:r>
      <w:r>
        <w:rPr>
          <w:rStyle w:val="Keyword"/>
        </w:rPr>
        <w:t>new</w:t>
      </w:r>
      <w:r>
        <w:rPr/>
        <w:t> Thread(tg1,</w:t>
      </w:r>
      <w:r>
        <w:rPr>
          <w:rStyle w:val="Keyword"/>
        </w:rPr>
        <w:t>new</w:t>
      </w:r>
      <w:r>
        <w:rPr/>
        <w:t> MyRunnable(),</w:t>
      </w:r>
      <w:r>
        <w:rPr>
          <w:rStyle w:val="String"/>
        </w:rPr>
        <w:t>"three"</w:t>
      </w:r>
      <w:r>
        <w:rPr/>
        <w:t>);    </w:t>
      </w:r>
    </w:p>
    <w:p>
      <w:pPr>
        <w:pStyle w:val="NormalWeb"/>
        <w:spacing w:beforeAutospacing="0" w:before="0" w:afterAutospacing="0" w:after="0"/>
        <w:rPr/>
      </w:pPr>
      <w:r>
        <w:rPr/>
        <w:t>Now all 3 threads belong to one group. Here, tg1 is the thread group name, MyRunnable is the class that implements Runnable interface and "one", "two" and "three" are the thread names.</w:t>
      </w:r>
    </w:p>
    <w:p>
      <w:pPr>
        <w:pStyle w:val="NormalWeb"/>
        <w:spacing w:beforeAutospacing="0" w:before="0" w:afterAutospacing="0" w:after="0"/>
        <w:rPr/>
      </w:pPr>
      <w:r>
        <w:rPr/>
        <w:t>Now we can interrupt all threads by a single line of code only.</w:t>
      </w:r>
    </w:p>
    <w:p>
      <w:pPr>
        <w:pStyle w:val="Normal"/>
        <w:numPr>
          <w:ilvl w:val="0"/>
          <w:numId w:val="36"/>
        </w:numPr>
        <w:spacing w:lineRule="auto" w:line="240" w:before="0" w:after="0"/>
        <w:rPr/>
      </w:pPr>
      <w:r>
        <w:rPr/>
        <w:t>Thread.currentThread().getThreadGroup().interrupt();  </w:t>
      </w:r>
    </w:p>
    <w:p>
      <w:pPr>
        <w:pStyle w:val="Heading2"/>
        <w:spacing w:lineRule="auto" w:line="240" w:before="0" w:after="200"/>
        <w:rPr/>
      </w:pPr>
      <w:r>
        <w:rPr/>
        <w:t>ThreadGroup Example</w:t>
      </w:r>
    </w:p>
    <w:p>
      <w:pPr>
        <w:pStyle w:val="Filename"/>
        <w:spacing w:beforeAutospacing="0" w:before="0" w:afterAutospacing="0" w:after="0"/>
        <w:rPr/>
      </w:pPr>
      <w:r>
        <w:rPr/>
        <w:t>File: ThreadGroupDemo.java</w:t>
      </w:r>
    </w:p>
    <w:p>
      <w:pPr>
        <w:pStyle w:val="Normal"/>
        <w:numPr>
          <w:ilvl w:val="0"/>
          <w:numId w:val="37"/>
        </w:numPr>
        <w:spacing w:lineRule="auto" w:line="240" w:before="0" w:after="0"/>
        <w:rPr/>
      </w:pPr>
      <w:r>
        <w:rPr>
          <w:rStyle w:val="Keyword"/>
        </w:rPr>
        <w:t>public</w:t>
      </w:r>
      <w:r>
        <w:rPr/>
        <w:t> </w:t>
      </w:r>
      <w:r>
        <w:rPr>
          <w:rStyle w:val="Keyword"/>
        </w:rPr>
        <w:t>class</w:t>
      </w:r>
      <w:r>
        <w:rPr/>
        <w:t> ThreadGroupDemo </w:t>
      </w:r>
      <w:r>
        <w:rPr>
          <w:rStyle w:val="Keyword"/>
        </w:rPr>
        <w:t>implements</w:t>
      </w:r>
      <w:r>
        <w:rPr/>
        <w:t> Runnable{  </w:t>
      </w:r>
    </w:p>
    <w:p>
      <w:pPr>
        <w:pStyle w:val="Normal"/>
        <w:numPr>
          <w:ilvl w:val="0"/>
          <w:numId w:val="37"/>
        </w:numPr>
        <w:spacing w:lineRule="auto" w:line="240" w:before="0" w:after="0"/>
        <w:rPr/>
      </w:pPr>
      <w:r>
        <w:rPr/>
        <w:t>    </w:t>
      </w:r>
      <w:r>
        <w:rPr>
          <w:rStyle w:val="Keyword"/>
        </w:rPr>
        <w:t>public</w:t>
      </w:r>
      <w:r>
        <w:rPr/>
        <w:t> </w:t>
      </w:r>
      <w:r>
        <w:rPr>
          <w:rStyle w:val="Keyword"/>
        </w:rPr>
        <w:t>void</w:t>
      </w:r>
      <w:r>
        <w:rPr/>
        <w:t> run() {  </w:t>
      </w:r>
    </w:p>
    <w:p>
      <w:pPr>
        <w:pStyle w:val="Normal"/>
        <w:numPr>
          <w:ilvl w:val="0"/>
          <w:numId w:val="37"/>
        </w:numPr>
        <w:spacing w:lineRule="auto" w:line="240" w:before="0" w:after="0"/>
        <w:rPr/>
      </w:pPr>
      <w:r>
        <w:rPr/>
        <w:t>          </w:t>
      </w:r>
      <w:r>
        <w:rPr/>
        <w:t>System.out.println(Thread.currentThread().getName());  </w:t>
      </w:r>
    </w:p>
    <w:p>
      <w:pPr>
        <w:pStyle w:val="Normal"/>
        <w:numPr>
          <w:ilvl w:val="0"/>
          <w:numId w:val="37"/>
        </w:numPr>
        <w:spacing w:lineRule="auto" w:line="240" w:before="0" w:after="0"/>
        <w:rPr/>
      </w:pPr>
      <w:r>
        <w:rPr/>
        <w:t>    </w:t>
      </w:r>
      <w:r>
        <w:rPr/>
        <w:t>}  </w:t>
      </w:r>
    </w:p>
    <w:p>
      <w:pPr>
        <w:pStyle w:val="Normal"/>
        <w:numPr>
          <w:ilvl w:val="0"/>
          <w:numId w:val="37"/>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 {  </w:t>
      </w:r>
    </w:p>
    <w:p>
      <w:pPr>
        <w:pStyle w:val="Normal"/>
        <w:numPr>
          <w:ilvl w:val="0"/>
          <w:numId w:val="37"/>
        </w:numPr>
        <w:spacing w:lineRule="auto" w:line="240" w:before="0" w:after="0"/>
        <w:rPr/>
      </w:pPr>
      <w:r>
        <w:rPr/>
        <w:t>      </w:t>
      </w:r>
      <w:r>
        <w:rPr/>
        <w:t>ThreadGroupDemo runnable = </w:t>
      </w:r>
      <w:r>
        <w:rPr>
          <w:rStyle w:val="Keyword"/>
        </w:rPr>
        <w:t>new</w:t>
      </w:r>
      <w:r>
        <w:rPr/>
        <w:t> ThreadGroupDemo();  </w:t>
      </w:r>
    </w:p>
    <w:p>
      <w:pPr>
        <w:pStyle w:val="Normal"/>
        <w:numPr>
          <w:ilvl w:val="0"/>
          <w:numId w:val="37"/>
        </w:numPr>
        <w:spacing w:lineRule="auto" w:line="240" w:before="0" w:after="0"/>
        <w:rPr/>
      </w:pPr>
      <w:r>
        <w:rPr/>
        <w:t>          </w:t>
      </w:r>
      <w:r>
        <w:rPr/>
        <w:t>ThreadGroup tg1 = </w:t>
      </w:r>
      <w:r>
        <w:rPr>
          <w:rStyle w:val="Keyword"/>
        </w:rPr>
        <w:t>new</w:t>
      </w:r>
      <w:r>
        <w:rPr/>
        <w:t> ThreadGroup(</w:t>
      </w:r>
      <w:r>
        <w:rPr>
          <w:rStyle w:val="String"/>
        </w:rPr>
        <w:t>"Parent ThreadGroup"</w:t>
      </w:r>
      <w:r>
        <w:rPr/>
        <w:t>);  </w:t>
      </w:r>
    </w:p>
    <w:p>
      <w:pPr>
        <w:pStyle w:val="Normal"/>
        <w:numPr>
          <w:ilvl w:val="0"/>
          <w:numId w:val="37"/>
        </w:numPr>
        <w:spacing w:lineRule="auto" w:line="240" w:before="0" w:after="0"/>
        <w:rPr/>
      </w:pPr>
      <w:r>
        <w:rPr/>
        <w:t>            </w:t>
      </w:r>
    </w:p>
    <w:p>
      <w:pPr>
        <w:pStyle w:val="Normal"/>
        <w:numPr>
          <w:ilvl w:val="0"/>
          <w:numId w:val="37"/>
        </w:numPr>
        <w:spacing w:lineRule="auto" w:line="240" w:before="0" w:after="0"/>
        <w:rPr/>
      </w:pPr>
      <w:r>
        <w:rPr/>
        <w:t>          </w:t>
      </w:r>
      <w:r>
        <w:rPr/>
        <w:t>Thread t1 = </w:t>
      </w:r>
      <w:r>
        <w:rPr>
          <w:rStyle w:val="Keyword"/>
        </w:rPr>
        <w:t>new</w:t>
      </w:r>
      <w:r>
        <w:rPr/>
        <w:t> Thread(tg1, runnable,</w:t>
      </w:r>
      <w:r>
        <w:rPr>
          <w:rStyle w:val="String"/>
        </w:rPr>
        <w:t>"one"</w:t>
      </w:r>
      <w:r>
        <w:rPr/>
        <w:t>);  </w:t>
      </w:r>
    </w:p>
    <w:p>
      <w:pPr>
        <w:pStyle w:val="Normal"/>
        <w:numPr>
          <w:ilvl w:val="0"/>
          <w:numId w:val="37"/>
        </w:numPr>
        <w:spacing w:lineRule="auto" w:line="240" w:before="0" w:after="0"/>
        <w:rPr/>
      </w:pPr>
      <w:r>
        <w:rPr/>
        <w:t>          </w:t>
      </w:r>
      <w:r>
        <w:rPr/>
        <w:t>t1.start();  </w:t>
      </w:r>
    </w:p>
    <w:p>
      <w:pPr>
        <w:pStyle w:val="Normal"/>
        <w:numPr>
          <w:ilvl w:val="0"/>
          <w:numId w:val="37"/>
        </w:numPr>
        <w:spacing w:lineRule="auto" w:line="240" w:before="0" w:after="0"/>
        <w:rPr/>
      </w:pPr>
      <w:r>
        <w:rPr/>
        <w:t>          </w:t>
      </w:r>
      <w:r>
        <w:rPr/>
        <w:t>Thread t2 = </w:t>
      </w:r>
      <w:r>
        <w:rPr>
          <w:rStyle w:val="Keyword"/>
        </w:rPr>
        <w:t>new</w:t>
      </w:r>
      <w:r>
        <w:rPr/>
        <w:t> Thread(tg1, runnable,</w:t>
      </w:r>
      <w:r>
        <w:rPr>
          <w:rStyle w:val="String"/>
        </w:rPr>
        <w:t>"two"</w:t>
      </w:r>
      <w:r>
        <w:rPr/>
        <w:t>);  </w:t>
      </w:r>
    </w:p>
    <w:p>
      <w:pPr>
        <w:pStyle w:val="Normal"/>
        <w:numPr>
          <w:ilvl w:val="0"/>
          <w:numId w:val="37"/>
        </w:numPr>
        <w:spacing w:lineRule="auto" w:line="240" w:before="0" w:after="0"/>
        <w:rPr/>
      </w:pPr>
      <w:r>
        <w:rPr/>
        <w:t>          </w:t>
      </w:r>
      <w:r>
        <w:rPr/>
        <w:t>t2.start();  </w:t>
      </w:r>
    </w:p>
    <w:p>
      <w:pPr>
        <w:pStyle w:val="Normal"/>
        <w:numPr>
          <w:ilvl w:val="0"/>
          <w:numId w:val="37"/>
        </w:numPr>
        <w:spacing w:lineRule="auto" w:line="240" w:before="0" w:after="0"/>
        <w:rPr/>
      </w:pPr>
      <w:r>
        <w:rPr/>
        <w:t>          </w:t>
      </w:r>
      <w:r>
        <w:rPr/>
        <w:t>Thread t3 = </w:t>
      </w:r>
      <w:r>
        <w:rPr>
          <w:rStyle w:val="Keyword"/>
        </w:rPr>
        <w:t>new</w:t>
      </w:r>
      <w:r>
        <w:rPr/>
        <w:t> Thread(tg1, runnable,</w:t>
      </w:r>
      <w:r>
        <w:rPr>
          <w:rStyle w:val="String"/>
        </w:rPr>
        <w:t>"three"</w:t>
      </w:r>
      <w:r>
        <w:rPr/>
        <w:t>);  </w:t>
      </w:r>
    </w:p>
    <w:p>
      <w:pPr>
        <w:pStyle w:val="Normal"/>
        <w:numPr>
          <w:ilvl w:val="0"/>
          <w:numId w:val="37"/>
        </w:numPr>
        <w:spacing w:lineRule="auto" w:line="240" w:before="0" w:after="0"/>
        <w:rPr/>
      </w:pPr>
      <w:r>
        <w:rPr/>
        <w:t>          </w:t>
      </w:r>
      <w:r>
        <w:rPr/>
        <w:t>t3.start();  </w:t>
      </w:r>
    </w:p>
    <w:p>
      <w:pPr>
        <w:pStyle w:val="Normal"/>
        <w:numPr>
          <w:ilvl w:val="0"/>
          <w:numId w:val="37"/>
        </w:numPr>
        <w:spacing w:lineRule="auto" w:line="240" w:before="0" w:after="0"/>
        <w:rPr/>
      </w:pPr>
      <w:r>
        <w:rPr/>
        <w:t>               </w:t>
      </w:r>
    </w:p>
    <w:p>
      <w:pPr>
        <w:pStyle w:val="Normal"/>
        <w:numPr>
          <w:ilvl w:val="0"/>
          <w:numId w:val="37"/>
        </w:numPr>
        <w:spacing w:lineRule="auto" w:line="240" w:before="0" w:after="0"/>
        <w:rPr/>
      </w:pPr>
      <w:r>
        <w:rPr/>
        <w:t>          </w:t>
      </w:r>
      <w:r>
        <w:rPr/>
        <w:t>System.out.println(</w:t>
      </w:r>
      <w:r>
        <w:rPr>
          <w:rStyle w:val="String"/>
        </w:rPr>
        <w:t>"Thread Group Name: "</w:t>
      </w:r>
      <w:r>
        <w:rPr/>
        <w:t>+tg1.getName());  </w:t>
      </w:r>
    </w:p>
    <w:p>
      <w:pPr>
        <w:pStyle w:val="Normal"/>
        <w:numPr>
          <w:ilvl w:val="0"/>
          <w:numId w:val="37"/>
        </w:numPr>
        <w:spacing w:lineRule="auto" w:line="240" w:before="0" w:after="0"/>
        <w:rPr/>
      </w:pPr>
      <w:r>
        <w:rPr/>
        <w:t>         </w:t>
      </w:r>
      <w:r>
        <w:rPr/>
        <w:t>tg1.list();  </w:t>
      </w:r>
    </w:p>
    <w:p>
      <w:pPr>
        <w:pStyle w:val="Normal"/>
        <w:numPr>
          <w:ilvl w:val="0"/>
          <w:numId w:val="37"/>
        </w:numPr>
        <w:spacing w:lineRule="auto" w:line="240" w:before="0" w:after="0"/>
        <w:rPr/>
      </w:pPr>
      <w:r>
        <w:rPr/>
        <w:t>  </w:t>
      </w:r>
    </w:p>
    <w:p>
      <w:pPr>
        <w:pStyle w:val="Normal"/>
        <w:numPr>
          <w:ilvl w:val="0"/>
          <w:numId w:val="37"/>
        </w:numPr>
        <w:spacing w:lineRule="auto" w:line="240" w:before="0" w:after="0"/>
        <w:rPr/>
      </w:pPr>
      <w:r>
        <w:rPr/>
        <w:t>    </w:t>
      </w:r>
      <w:r>
        <w:rPr/>
        <w:t>}  </w:t>
      </w:r>
    </w:p>
    <w:p>
      <w:pPr>
        <w:pStyle w:val="Normal"/>
        <w:numPr>
          <w:ilvl w:val="0"/>
          <w:numId w:val="37"/>
        </w:numPr>
        <w:spacing w:lineRule="auto" w:line="240" w:before="0" w:after="0"/>
        <w:rPr/>
      </w:pPr>
      <w:r>
        <w:rPr/>
        <w:t>   </w:t>
      </w:r>
      <w:r>
        <w:rPr/>
        <w:t>}  </w:t>
      </w:r>
    </w:p>
    <w:p>
      <w:pPr>
        <w:pStyle w:val="NormalWeb"/>
        <w:spacing w:beforeAutospacing="0" w:before="0" w:afterAutospacing="0" w:after="0"/>
        <w:rPr/>
      </w:pPr>
      <w:r>
        <w:rPr/>
        <w:t>Output:</w:t>
      </w:r>
    </w:p>
    <w:p>
      <w:pPr>
        <w:pStyle w:val="HTMLPreformatted"/>
        <w:rPr/>
      </w:pPr>
      <w:r>
        <w:rPr/>
        <w:t>one</w:t>
      </w:r>
    </w:p>
    <w:p>
      <w:pPr>
        <w:pStyle w:val="HTMLPreformatted"/>
        <w:rPr/>
      </w:pPr>
      <w:r>
        <w:rPr/>
        <w:t>two</w:t>
      </w:r>
    </w:p>
    <w:p>
      <w:pPr>
        <w:pStyle w:val="HTMLPreformatted"/>
        <w:rPr/>
      </w:pPr>
      <w:r>
        <w:rPr/>
        <w:t>three</w:t>
      </w:r>
    </w:p>
    <w:p>
      <w:pPr>
        <w:pStyle w:val="HTMLPreformatted"/>
        <w:rPr/>
      </w:pPr>
      <w:r>
        <w:rPr/>
        <w:t>Thread Group Name: Parent ThreadGroup</w:t>
      </w:r>
    </w:p>
    <w:p>
      <w:pPr>
        <w:pStyle w:val="HTMLPreformatted"/>
        <w:rPr/>
      </w:pPr>
      <w:r>
        <w:rPr/>
        <w:t>java.lang.ThreadGroup[name=Parent ThreadGroup,maxpri=10]</w:t>
      </w:r>
    </w:p>
    <w:p>
      <w:pPr>
        <w:pStyle w:val="HTMLPreformatted"/>
        <w:rPr/>
      </w:pPr>
      <w:r>
        <w:rPr/>
        <w:t xml:space="preserve">    </w:t>
      </w:r>
      <w:r>
        <w:rPr/>
        <w:t>Thread[one,5,Parent ThreadGroup]</w:t>
      </w:r>
    </w:p>
    <w:p>
      <w:pPr>
        <w:pStyle w:val="HTMLPreformatted"/>
        <w:rPr/>
      </w:pPr>
      <w:r>
        <w:rPr/>
        <w:t xml:space="preserve">    </w:t>
      </w:r>
      <w:r>
        <w:rPr/>
        <w:t>Thread[two,5,Parent ThreadGroup]</w:t>
      </w:r>
    </w:p>
    <w:p>
      <w:pPr>
        <w:pStyle w:val="HTMLPreformatted"/>
        <w:rPr/>
      </w:pPr>
      <w:r>
        <w:rPr/>
        <w:t xml:space="preserve">    </w:t>
      </w:r>
      <w:r>
        <w:rPr/>
        <w:t>Thread[three,5,Parent ThreadGroup]</w:t>
      </w:r>
    </w:p>
    <w:p>
      <w:pPr>
        <w:pStyle w:val="Heading1"/>
        <w:spacing w:beforeAutospacing="0" w:before="0" w:afterAutospacing="0" w:after="0"/>
        <w:rPr/>
      </w:pPr>
      <w:r>
        <w:rPr/>
        <w:t>Java Shutdown Hook</w:t>
      </w:r>
    </w:p>
    <w:p>
      <w:pPr>
        <w:pStyle w:val="NormalWeb"/>
        <w:spacing w:beforeAutospacing="0" w:before="0" w:afterAutospacing="0" w:after="0"/>
        <w:rPr/>
      </w:pPr>
      <w:r>
        <w:rPr/>
        <w:t>The shutdown hook can be used to perform cleanup resource or save the state when JVM shuts down normally or abruptly. Performing clean resource means closing log file, sending some alerts or something else. So if you want to execute some code before JVM shuts down, use shutdown hook.</w:t>
      </w:r>
    </w:p>
    <w:p>
      <w:pPr>
        <w:pStyle w:val="Heading3"/>
        <w:spacing w:lineRule="auto" w:line="240" w:before="0" w:after="200"/>
        <w:rPr/>
      </w:pPr>
      <w:r>
        <w:rPr/>
        <w:t>When does the JVM shut down?</w:t>
      </w:r>
    </w:p>
    <w:p>
      <w:pPr>
        <w:pStyle w:val="Normal"/>
        <w:spacing w:lineRule="auto" w:line="240" w:before="0" w:after="0"/>
        <w:rPr/>
      </w:pPr>
      <w:r>
        <w:rPr/>
        <w:t xml:space="preserve">The JVM shuts down when: </w:t>
      </w:r>
    </w:p>
    <w:p>
      <w:pPr>
        <w:pStyle w:val="Normal"/>
        <w:numPr>
          <w:ilvl w:val="0"/>
          <w:numId w:val="38"/>
        </w:numPr>
        <w:spacing w:lineRule="auto" w:line="240" w:before="0" w:after="0"/>
        <w:rPr/>
      </w:pPr>
      <w:r>
        <w:rPr/>
        <w:t>user presses ctrl+c on the command prompt</w:t>
      </w:r>
    </w:p>
    <w:p>
      <w:pPr>
        <w:pStyle w:val="Normal"/>
        <w:numPr>
          <w:ilvl w:val="0"/>
          <w:numId w:val="38"/>
        </w:numPr>
        <w:spacing w:lineRule="auto" w:line="240" w:before="0" w:after="0"/>
        <w:rPr/>
      </w:pPr>
      <w:r>
        <w:rPr/>
        <w:t>System.exit(int) method is invoked</w:t>
      </w:r>
    </w:p>
    <w:p>
      <w:pPr>
        <w:pStyle w:val="Normal"/>
        <w:numPr>
          <w:ilvl w:val="0"/>
          <w:numId w:val="38"/>
        </w:numPr>
        <w:spacing w:lineRule="auto" w:line="240" w:before="0" w:after="0"/>
        <w:rPr/>
      </w:pPr>
      <w:r>
        <w:rPr/>
        <w:t>user logoff</w:t>
      </w:r>
    </w:p>
    <w:p>
      <w:pPr>
        <w:pStyle w:val="Normal"/>
        <w:numPr>
          <w:ilvl w:val="0"/>
          <w:numId w:val="38"/>
        </w:numPr>
        <w:spacing w:lineRule="auto" w:line="240" w:before="0" w:after="0"/>
        <w:rPr/>
      </w:pPr>
      <w:r>
        <w:rPr/>
        <w:t>user shutdown etc.</w:t>
      </w:r>
    </w:p>
    <w:p>
      <w:pPr>
        <w:pStyle w:val="Normal"/>
        <w:spacing w:lineRule="auto" w:line="240" w:before="0" w:after="0"/>
        <w:rPr/>
      </w:pPr>
      <w:r>
        <w:rPr/>
        <mc:AlternateContent>
          <mc:Choice Requires="wps">
            <w:drawing>
              <wp:inline distT="0" distB="0" distL="114300" distR="114300">
                <wp:extent cx="1270" cy="19685"/>
                <wp:effectExtent l="0" t="0" r="0" b="0"/>
                <wp:docPr id="22" name=""/>
                <a:graphic xmlns:a="http://schemas.openxmlformats.org/drawingml/2006/main">
                  <a:graphicData uri="http://schemas.microsoft.com/office/word/2010/wordprocessingShape">
                    <wps:wsp>
                      <wps:cNvSpPr/>
                      <wps:nvSpPr>
                        <wps:cNvPr id="18"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4"/>
        <w:spacing w:lineRule="auto" w:line="240" w:before="0" w:after="200"/>
        <w:rPr/>
      </w:pPr>
      <w:r>
        <w:rPr/>
        <w:t>The addShutdownHook(Thread hook) method</w:t>
      </w:r>
    </w:p>
    <w:p>
      <w:pPr>
        <w:pStyle w:val="NormalWeb"/>
        <w:spacing w:beforeAutospacing="0" w:before="0" w:afterAutospacing="0" w:after="0"/>
        <w:rPr/>
      </w:pPr>
      <w:r>
        <w:rPr/>
        <w:t xml:space="preserve">The addShutdownHook() method of Runtime class is used to register the thread with the Virtual Machine. Syntax: </w:t>
      </w:r>
    </w:p>
    <w:p>
      <w:pPr>
        <w:pStyle w:val="Normal"/>
        <w:numPr>
          <w:ilvl w:val="0"/>
          <w:numId w:val="39"/>
        </w:numPr>
        <w:spacing w:lineRule="auto" w:line="240" w:before="0" w:after="0"/>
        <w:rPr/>
      </w:pPr>
      <w:r>
        <w:rPr>
          <w:rStyle w:val="Keyword"/>
        </w:rPr>
        <w:t>public</w:t>
      </w:r>
      <w:r>
        <w:rPr/>
        <w:t> </w:t>
      </w:r>
      <w:r>
        <w:rPr>
          <w:rStyle w:val="Keyword"/>
        </w:rPr>
        <w:t>void</w:t>
      </w:r>
      <w:r>
        <w:rPr/>
        <w:t> addShutdownHook(Thread hook){}  </w:t>
      </w:r>
    </w:p>
    <w:p>
      <w:pPr>
        <w:pStyle w:val="Normal"/>
        <w:spacing w:lineRule="auto" w:line="240" w:before="0" w:after="0"/>
        <w:rPr/>
      </w:pPr>
      <w:r>
        <w:rPr/>
      </w:r>
    </w:p>
    <w:p>
      <w:pPr>
        <w:pStyle w:val="NormalWeb"/>
        <w:spacing w:beforeAutospacing="0" w:before="0" w:afterAutospacing="0" w:after="0"/>
        <w:rPr/>
      </w:pPr>
      <w:r>
        <w:rPr/>
        <w:t xml:space="preserve">The object of Runtime class can be obtained by calling the static factory method getRuntime(). For example: </w:t>
      </w:r>
    </w:p>
    <w:p>
      <w:pPr>
        <w:pStyle w:val="NormalWeb"/>
        <w:spacing w:beforeAutospacing="0" w:before="0" w:afterAutospacing="0" w:after="0"/>
        <w:rPr/>
      </w:pPr>
      <w:r>
        <w:rPr/>
        <w:t>Runtime r = Runtime.getRuntime();</w:t>
      </w:r>
    </w:p>
    <w:p>
      <w:pPr>
        <w:pStyle w:val="Heading4"/>
        <w:spacing w:lineRule="auto" w:line="240" w:before="0" w:after="200"/>
        <w:rPr/>
      </w:pPr>
      <w:r>
        <w:rPr/>
        <w:t>Factory method</w:t>
      </w:r>
    </w:p>
    <w:p>
      <w:pPr>
        <w:pStyle w:val="NormalWeb"/>
        <w:spacing w:beforeAutospacing="0" w:before="0" w:afterAutospacing="0" w:after="0"/>
        <w:rPr/>
      </w:pPr>
      <w:r>
        <w:rPr/>
        <w:t xml:space="preserve">The method that returns the instance of a class is known as factory method. </w:t>
      </w:r>
    </w:p>
    <w:p>
      <w:pPr>
        <w:pStyle w:val="Normal"/>
        <w:spacing w:lineRule="auto" w:line="240" w:before="0" w:after="0"/>
        <w:rPr/>
      </w:pPr>
      <w:r>
        <w:rPr/>
        <mc:AlternateContent>
          <mc:Choice Requires="wps">
            <w:drawing>
              <wp:inline distT="0" distB="0" distL="114300" distR="114300">
                <wp:extent cx="1270" cy="19685"/>
                <wp:effectExtent l="0" t="0" r="0" b="0"/>
                <wp:docPr id="23" name=""/>
                <a:graphic xmlns:a="http://schemas.openxmlformats.org/drawingml/2006/main">
                  <a:graphicData uri="http://schemas.microsoft.com/office/word/2010/wordprocessingShape">
                    <wps:wsp>
                      <wps:cNvSpPr/>
                      <wps:nvSpPr>
                        <wps:cNvPr id="19"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3"/>
        <w:spacing w:lineRule="auto" w:line="240" w:before="0" w:after="200"/>
        <w:rPr/>
      </w:pPr>
      <w:r>
        <w:rPr/>
        <w:t>Simple example of Shutdown Hook</w:t>
      </w:r>
    </w:p>
    <w:p>
      <w:pPr>
        <w:pStyle w:val="Normal"/>
        <w:numPr>
          <w:ilvl w:val="0"/>
          <w:numId w:val="40"/>
        </w:numPr>
        <w:spacing w:lineRule="auto" w:line="240" w:before="0" w:after="0"/>
        <w:rPr/>
      </w:pPr>
      <w:r>
        <w:rPr>
          <w:rStyle w:val="Keyword"/>
        </w:rPr>
        <w:t>class</w:t>
      </w:r>
      <w:r>
        <w:rPr/>
        <w:t> MyThread </w:t>
      </w:r>
      <w:r>
        <w:rPr>
          <w:rStyle w:val="Keyword"/>
        </w:rPr>
        <w:t>extends</w:t>
      </w:r>
      <w:r>
        <w:rPr/>
        <w:t> Thread{  </w:t>
      </w:r>
    </w:p>
    <w:p>
      <w:pPr>
        <w:pStyle w:val="Normal"/>
        <w:numPr>
          <w:ilvl w:val="0"/>
          <w:numId w:val="40"/>
        </w:numPr>
        <w:spacing w:lineRule="auto" w:line="240" w:before="0" w:after="0"/>
        <w:rPr/>
      </w:pPr>
      <w:r>
        <w:rPr/>
        <w:t>    </w:t>
      </w:r>
      <w:r>
        <w:rPr>
          <w:rStyle w:val="Keyword"/>
        </w:rPr>
        <w:t>public</w:t>
      </w:r>
      <w:r>
        <w:rPr/>
        <w:t> </w:t>
      </w:r>
      <w:r>
        <w:rPr>
          <w:rStyle w:val="Keyword"/>
        </w:rPr>
        <w:t>void</w:t>
      </w:r>
      <w:r>
        <w:rPr/>
        <w:t> run(){  </w:t>
      </w:r>
    </w:p>
    <w:p>
      <w:pPr>
        <w:pStyle w:val="Normal"/>
        <w:numPr>
          <w:ilvl w:val="0"/>
          <w:numId w:val="40"/>
        </w:numPr>
        <w:spacing w:lineRule="auto" w:line="240" w:before="0" w:after="0"/>
        <w:rPr/>
      </w:pPr>
      <w:r>
        <w:rPr/>
        <w:t>        </w:t>
      </w:r>
      <w:r>
        <w:rPr/>
        <w:t>System.out.println(</w:t>
      </w:r>
      <w:r>
        <w:rPr>
          <w:rStyle w:val="String"/>
        </w:rPr>
        <w:t>"shut down hook task completed.."</w:t>
      </w:r>
      <w:r>
        <w:rPr/>
        <w:t>);  </w:t>
      </w:r>
    </w:p>
    <w:p>
      <w:pPr>
        <w:pStyle w:val="Normal"/>
        <w:numPr>
          <w:ilvl w:val="0"/>
          <w:numId w:val="40"/>
        </w:numPr>
        <w:spacing w:lineRule="auto" w:line="240" w:before="0" w:after="0"/>
        <w:rPr/>
      </w:pPr>
      <w:r>
        <w:rPr/>
        <w:t>    </w:t>
      </w:r>
      <w:r>
        <w:rPr/>
        <w:t>}  </w:t>
      </w:r>
    </w:p>
    <w:p>
      <w:pPr>
        <w:pStyle w:val="Normal"/>
        <w:numPr>
          <w:ilvl w:val="0"/>
          <w:numId w:val="40"/>
        </w:numPr>
        <w:spacing w:lineRule="auto" w:line="240" w:before="0" w:after="0"/>
        <w:rPr/>
      </w:pPr>
      <w:r>
        <w:rPr/>
        <w:t>}  </w:t>
      </w:r>
    </w:p>
    <w:p>
      <w:pPr>
        <w:pStyle w:val="Normal"/>
        <w:numPr>
          <w:ilvl w:val="0"/>
          <w:numId w:val="40"/>
        </w:numPr>
        <w:spacing w:lineRule="auto" w:line="240" w:before="0" w:after="0"/>
        <w:rPr/>
      </w:pPr>
      <w:r>
        <w:rPr/>
        <w:t>  </w:t>
      </w:r>
    </w:p>
    <w:p>
      <w:pPr>
        <w:pStyle w:val="Normal"/>
        <w:numPr>
          <w:ilvl w:val="0"/>
          <w:numId w:val="40"/>
        </w:numPr>
        <w:spacing w:lineRule="auto" w:line="240" w:before="0" w:after="0"/>
        <w:rPr/>
      </w:pPr>
      <w:r>
        <w:rPr>
          <w:rStyle w:val="Keyword"/>
        </w:rPr>
        <w:t>public</w:t>
      </w:r>
      <w:r>
        <w:rPr/>
        <w:t> </w:t>
      </w:r>
      <w:r>
        <w:rPr>
          <w:rStyle w:val="Keyword"/>
        </w:rPr>
        <w:t>class</w:t>
      </w:r>
      <w:r>
        <w:rPr/>
        <w:t> TestShutdown1{  </w:t>
      </w:r>
    </w:p>
    <w:p>
      <w:pPr>
        <w:pStyle w:val="Normal"/>
        <w:numPr>
          <w:ilvl w:val="0"/>
          <w:numId w:val="40"/>
        </w:numPr>
        <w:spacing w:lineRule="auto" w:line="240" w:before="0" w:after="0"/>
        <w:rPr/>
      </w:pPr>
      <w:r>
        <w:rPr>
          <w:rStyle w:val="Keyword"/>
        </w:rPr>
        <w:t>public</w:t>
      </w:r>
      <w:r>
        <w:rPr/>
        <w:t> </w:t>
      </w:r>
      <w:r>
        <w:rPr>
          <w:rStyle w:val="Keyword"/>
        </w:rPr>
        <w:t>static</w:t>
      </w:r>
      <w:r>
        <w:rPr/>
        <w:t> </w:t>
      </w:r>
      <w:r>
        <w:rPr>
          <w:rStyle w:val="Keyword"/>
        </w:rPr>
        <w:t>void</w:t>
      </w:r>
      <w:r>
        <w:rPr/>
        <w:t> main(String[] args)</w:t>
      </w:r>
      <w:r>
        <w:rPr>
          <w:rStyle w:val="Keyword"/>
        </w:rPr>
        <w:t>throws</w:t>
      </w:r>
      <w:r>
        <w:rPr/>
        <w:t> Exception {  </w:t>
      </w:r>
    </w:p>
    <w:p>
      <w:pPr>
        <w:pStyle w:val="Normal"/>
        <w:numPr>
          <w:ilvl w:val="0"/>
          <w:numId w:val="40"/>
        </w:numPr>
        <w:spacing w:lineRule="auto" w:line="240" w:before="0" w:after="0"/>
        <w:rPr/>
      </w:pPr>
      <w:r>
        <w:rPr/>
        <w:t>  </w:t>
      </w:r>
    </w:p>
    <w:p>
      <w:pPr>
        <w:pStyle w:val="Normal"/>
        <w:numPr>
          <w:ilvl w:val="0"/>
          <w:numId w:val="40"/>
        </w:numPr>
        <w:spacing w:lineRule="auto" w:line="240" w:before="0" w:after="0"/>
        <w:rPr/>
      </w:pPr>
      <w:r>
        <w:rPr/>
        <w:t>Runtime r=Runtime.getRuntime();  </w:t>
      </w:r>
    </w:p>
    <w:p>
      <w:pPr>
        <w:pStyle w:val="Normal"/>
        <w:numPr>
          <w:ilvl w:val="0"/>
          <w:numId w:val="40"/>
        </w:numPr>
        <w:spacing w:lineRule="auto" w:line="240" w:before="0" w:after="0"/>
        <w:rPr/>
      </w:pPr>
      <w:r>
        <w:rPr/>
        <w:t>r.addShutdownHook(</w:t>
      </w:r>
      <w:r>
        <w:rPr>
          <w:rStyle w:val="Keyword"/>
        </w:rPr>
        <w:t>new</w:t>
      </w:r>
      <w:r>
        <w:rPr/>
        <w:t> MyThread());  </w:t>
      </w:r>
    </w:p>
    <w:p>
      <w:pPr>
        <w:pStyle w:val="Normal"/>
        <w:numPr>
          <w:ilvl w:val="0"/>
          <w:numId w:val="40"/>
        </w:numPr>
        <w:spacing w:lineRule="auto" w:line="240" w:before="0" w:after="0"/>
        <w:rPr/>
      </w:pPr>
      <w:r>
        <w:rPr/>
        <w:t>      </w:t>
      </w:r>
    </w:p>
    <w:p>
      <w:pPr>
        <w:pStyle w:val="Normal"/>
        <w:numPr>
          <w:ilvl w:val="0"/>
          <w:numId w:val="40"/>
        </w:numPr>
        <w:spacing w:lineRule="auto" w:line="240" w:before="0" w:after="0"/>
        <w:rPr/>
      </w:pPr>
      <w:r>
        <w:rPr/>
        <w:t>System.out.println(</w:t>
      </w:r>
      <w:r>
        <w:rPr>
          <w:rStyle w:val="String"/>
        </w:rPr>
        <w:t>"Now main sleeping... press ctrl+c to exit"</w:t>
      </w:r>
      <w:r>
        <w:rPr/>
        <w:t>);  </w:t>
      </w:r>
    </w:p>
    <w:p>
      <w:pPr>
        <w:pStyle w:val="Normal"/>
        <w:numPr>
          <w:ilvl w:val="0"/>
          <w:numId w:val="40"/>
        </w:numPr>
        <w:spacing w:lineRule="auto" w:line="240" w:before="0" w:after="0"/>
        <w:rPr/>
      </w:pPr>
      <w:r>
        <w:rPr>
          <w:rStyle w:val="Keyword"/>
        </w:rPr>
        <w:t>try</w:t>
      </w:r>
      <w:r>
        <w:rPr/>
        <w:t>{Thread.sleep(</w:t>
      </w:r>
      <w:r>
        <w:rPr>
          <w:rStyle w:val="Number"/>
        </w:rPr>
        <w:t>3000</w:t>
      </w:r>
      <w:r>
        <w:rPr/>
        <w:t>);}</w:t>
      </w:r>
      <w:r>
        <w:rPr>
          <w:rStyle w:val="Keyword"/>
        </w:rPr>
        <w:t>catch</w:t>
      </w:r>
      <w:r>
        <w:rPr/>
        <w:t> (Exception e) {}  </w:t>
      </w:r>
    </w:p>
    <w:p>
      <w:pPr>
        <w:pStyle w:val="Normal"/>
        <w:numPr>
          <w:ilvl w:val="0"/>
          <w:numId w:val="40"/>
        </w:numPr>
        <w:spacing w:lineRule="auto" w:line="240" w:before="0" w:after="0"/>
        <w:rPr/>
      </w:pPr>
      <w:r>
        <w:rPr/>
        <w:t>}  </w:t>
      </w:r>
    </w:p>
    <w:p>
      <w:pPr>
        <w:pStyle w:val="Normal"/>
        <w:numPr>
          <w:ilvl w:val="0"/>
          <w:numId w:val="40"/>
        </w:numPr>
        <w:spacing w:lineRule="auto" w:line="240" w:before="0" w:after="0"/>
        <w:rPr/>
      </w:pPr>
      <w:r>
        <w:rPr/>
        <w:t>}  </w:t>
      </w:r>
    </w:p>
    <w:p>
      <w:pPr>
        <w:pStyle w:val="HTMLPreformatted"/>
        <w:rPr/>
      </w:pPr>
      <w:r>
        <w:rPr/>
        <w:t>Output:Now main sleeping... press ctrl+c to exit</w:t>
      </w:r>
    </w:p>
    <w:p>
      <w:pPr>
        <w:pStyle w:val="HTMLPreformatted"/>
        <w:rPr/>
      </w:pPr>
      <w:r>
        <w:rPr/>
        <w:t xml:space="preserve">       </w:t>
      </w:r>
      <w:r>
        <w:rPr/>
        <w:t>shut down hook task completed..</w:t>
      </w:r>
    </w:p>
    <w:p>
      <w:pPr>
        <w:pStyle w:val="HTMLPreformatted"/>
        <w:rPr/>
      </w:pPr>
      <w:r>
        <w:rPr/>
        <w:t xml:space="preserve">       </w:t>
      </w:r>
    </w:p>
    <w:p>
      <w:pPr>
        <w:pStyle w:val="HTMLPreformatted"/>
        <w:rPr/>
      </w:pPr>
      <w:r>
        <w:rPr/>
        <w:t xml:space="preserve"> </w:t>
      </w:r>
    </w:p>
    <w:p>
      <w:pPr>
        <w:pStyle w:val="Heading4"/>
        <w:spacing w:lineRule="auto" w:line="240" w:before="0" w:after="200"/>
        <w:rPr/>
      </w:pPr>
      <w:r>
        <w:rPr/>
        <w:t>Note: The shutdown sequence can be stopped by invoking the halt(int) method of Runtime class.</w:t>
      </w:r>
    </w:p>
    <w:p>
      <w:pPr>
        <w:pStyle w:val="Normal"/>
        <w:spacing w:lineRule="auto" w:line="240" w:before="0" w:after="0"/>
        <w:rPr/>
      </w:pPr>
      <w:r>
        <w:rPr/>
        <mc:AlternateContent>
          <mc:Choice Requires="wps">
            <w:drawing>
              <wp:inline distT="0" distB="0" distL="114300" distR="114300">
                <wp:extent cx="1270" cy="19685"/>
                <wp:effectExtent l="0" t="0" r="0" b="0"/>
                <wp:docPr id="24" name=""/>
                <a:graphic xmlns:a="http://schemas.openxmlformats.org/drawingml/2006/main">
                  <a:graphicData uri="http://schemas.microsoft.com/office/word/2010/wordprocessingShape">
                    <wps:wsp>
                      <wps:cNvSpPr/>
                      <wps:nvSpPr>
                        <wps:cNvPr id="2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3"/>
        <w:spacing w:lineRule="auto" w:line="240" w:before="0" w:after="200"/>
        <w:rPr/>
      </w:pPr>
      <w:r>
        <w:rPr/>
        <w:t>Same example of Shutdown Hook by annonymous class:</w:t>
      </w:r>
    </w:p>
    <w:p>
      <w:pPr>
        <w:pStyle w:val="Normal"/>
        <w:numPr>
          <w:ilvl w:val="0"/>
          <w:numId w:val="41"/>
        </w:numPr>
        <w:spacing w:lineRule="auto" w:line="240" w:before="0" w:after="0"/>
        <w:rPr/>
      </w:pPr>
      <w:r>
        <w:rPr>
          <w:rStyle w:val="Keyword"/>
        </w:rPr>
        <w:t>public</w:t>
      </w:r>
      <w:r>
        <w:rPr/>
        <w:t> </w:t>
      </w:r>
      <w:r>
        <w:rPr>
          <w:rStyle w:val="Keyword"/>
        </w:rPr>
        <w:t>class</w:t>
      </w:r>
      <w:r>
        <w:rPr/>
        <w:t> TestShutdown2{  </w:t>
      </w:r>
    </w:p>
    <w:p>
      <w:pPr>
        <w:pStyle w:val="Normal"/>
        <w:numPr>
          <w:ilvl w:val="0"/>
          <w:numId w:val="41"/>
        </w:numPr>
        <w:spacing w:lineRule="auto" w:line="240" w:before="0" w:after="0"/>
        <w:rPr/>
      </w:pPr>
      <w:r>
        <w:rPr>
          <w:rStyle w:val="Keyword"/>
        </w:rPr>
        <w:t>public</w:t>
      </w:r>
      <w:r>
        <w:rPr/>
        <w:t> </w:t>
      </w:r>
      <w:r>
        <w:rPr>
          <w:rStyle w:val="Keyword"/>
        </w:rPr>
        <w:t>static</w:t>
      </w:r>
      <w:r>
        <w:rPr/>
        <w:t> </w:t>
      </w:r>
      <w:r>
        <w:rPr>
          <w:rStyle w:val="Keyword"/>
        </w:rPr>
        <w:t>void</w:t>
      </w:r>
      <w:r>
        <w:rPr/>
        <w:t> main(String[] args)</w:t>
      </w:r>
      <w:r>
        <w:rPr>
          <w:rStyle w:val="Keyword"/>
        </w:rPr>
        <w:t>throws</w:t>
      </w:r>
      <w:r>
        <w:rPr/>
        <w:t> Exception {  </w:t>
      </w:r>
    </w:p>
    <w:p>
      <w:pPr>
        <w:pStyle w:val="Normal"/>
        <w:numPr>
          <w:ilvl w:val="0"/>
          <w:numId w:val="41"/>
        </w:numPr>
        <w:spacing w:lineRule="auto" w:line="240" w:before="0" w:after="0"/>
        <w:rPr/>
      </w:pPr>
      <w:r>
        <w:rPr/>
        <w:t>  </w:t>
      </w:r>
    </w:p>
    <w:p>
      <w:pPr>
        <w:pStyle w:val="Normal"/>
        <w:numPr>
          <w:ilvl w:val="0"/>
          <w:numId w:val="41"/>
        </w:numPr>
        <w:spacing w:lineRule="auto" w:line="240" w:before="0" w:after="0"/>
        <w:rPr/>
      </w:pPr>
      <w:r>
        <w:rPr/>
        <w:t>Runtime r=Runtime.getRuntime();  </w:t>
      </w:r>
    </w:p>
    <w:p>
      <w:pPr>
        <w:pStyle w:val="Normal"/>
        <w:numPr>
          <w:ilvl w:val="0"/>
          <w:numId w:val="41"/>
        </w:numPr>
        <w:spacing w:lineRule="auto" w:line="240" w:before="0" w:after="0"/>
        <w:rPr/>
      </w:pPr>
      <w:r>
        <w:rPr/>
        <w:t>  </w:t>
      </w:r>
    </w:p>
    <w:p>
      <w:pPr>
        <w:pStyle w:val="Normal"/>
        <w:numPr>
          <w:ilvl w:val="0"/>
          <w:numId w:val="41"/>
        </w:numPr>
        <w:spacing w:lineRule="auto" w:line="240" w:before="0" w:after="0"/>
        <w:rPr/>
      </w:pPr>
      <w:r>
        <w:rPr/>
        <w:t>r.addShutdownHook(</w:t>
      </w:r>
      <w:r>
        <w:rPr>
          <w:rStyle w:val="Keyword"/>
        </w:rPr>
        <w:t>new</w:t>
      </w:r>
      <w:r>
        <w:rPr/>
        <w:t> Thread(){  </w:t>
      </w:r>
    </w:p>
    <w:p>
      <w:pPr>
        <w:pStyle w:val="Normal"/>
        <w:numPr>
          <w:ilvl w:val="0"/>
          <w:numId w:val="41"/>
        </w:numPr>
        <w:spacing w:lineRule="auto" w:line="240" w:before="0" w:after="0"/>
        <w:rPr/>
      </w:pPr>
      <w:r>
        <w:rPr>
          <w:rStyle w:val="Keyword"/>
        </w:rPr>
        <w:t>public</w:t>
      </w:r>
      <w:r>
        <w:rPr/>
        <w:t> </w:t>
      </w:r>
      <w:r>
        <w:rPr>
          <w:rStyle w:val="Keyword"/>
        </w:rPr>
        <w:t>void</w:t>
      </w:r>
      <w:r>
        <w:rPr/>
        <w:t> run(){  </w:t>
      </w:r>
    </w:p>
    <w:p>
      <w:pPr>
        <w:pStyle w:val="Normal"/>
        <w:numPr>
          <w:ilvl w:val="0"/>
          <w:numId w:val="41"/>
        </w:numPr>
        <w:spacing w:lineRule="auto" w:line="240" w:before="0" w:after="0"/>
        <w:rPr/>
      </w:pPr>
      <w:r>
        <w:rPr/>
        <w:t>    </w:t>
      </w:r>
      <w:r>
        <w:rPr/>
        <w:t>System.out.println(</w:t>
      </w:r>
      <w:r>
        <w:rPr>
          <w:rStyle w:val="String"/>
        </w:rPr>
        <w:t>"shut down hook task completed.."</w:t>
      </w:r>
      <w:r>
        <w:rPr/>
        <w:t>);  </w:t>
      </w:r>
    </w:p>
    <w:p>
      <w:pPr>
        <w:pStyle w:val="Normal"/>
        <w:numPr>
          <w:ilvl w:val="0"/>
          <w:numId w:val="41"/>
        </w:numPr>
        <w:spacing w:lineRule="auto" w:line="240" w:before="0" w:after="0"/>
        <w:rPr/>
      </w:pPr>
      <w:r>
        <w:rPr/>
        <w:t>    </w:t>
      </w:r>
      <w:r>
        <w:rPr/>
        <w:t>}  </w:t>
      </w:r>
    </w:p>
    <w:p>
      <w:pPr>
        <w:pStyle w:val="Normal"/>
        <w:numPr>
          <w:ilvl w:val="0"/>
          <w:numId w:val="41"/>
        </w:numPr>
        <w:spacing w:lineRule="auto" w:line="240" w:before="0" w:after="0"/>
        <w:rPr/>
      </w:pPr>
      <w:r>
        <w:rPr/>
        <w:t>}  </w:t>
      </w:r>
    </w:p>
    <w:p>
      <w:pPr>
        <w:pStyle w:val="Normal"/>
        <w:numPr>
          <w:ilvl w:val="0"/>
          <w:numId w:val="41"/>
        </w:numPr>
        <w:spacing w:lineRule="auto" w:line="240" w:before="0" w:after="0"/>
        <w:rPr/>
      </w:pPr>
      <w:r>
        <w:rPr/>
        <w:t>);  </w:t>
      </w:r>
    </w:p>
    <w:p>
      <w:pPr>
        <w:pStyle w:val="Normal"/>
        <w:numPr>
          <w:ilvl w:val="0"/>
          <w:numId w:val="41"/>
        </w:numPr>
        <w:spacing w:lineRule="auto" w:line="240" w:before="0" w:after="0"/>
        <w:rPr/>
      </w:pPr>
      <w:r>
        <w:rPr/>
        <w:t>      </w:t>
      </w:r>
    </w:p>
    <w:p>
      <w:pPr>
        <w:pStyle w:val="Normal"/>
        <w:numPr>
          <w:ilvl w:val="0"/>
          <w:numId w:val="41"/>
        </w:numPr>
        <w:spacing w:lineRule="auto" w:line="240" w:before="0" w:after="0"/>
        <w:rPr/>
      </w:pPr>
      <w:r>
        <w:rPr/>
        <w:t>System.out.println(</w:t>
      </w:r>
      <w:r>
        <w:rPr>
          <w:rStyle w:val="String"/>
        </w:rPr>
        <w:t>"Now main sleeping... press ctrl+c to exit"</w:t>
      </w:r>
      <w:r>
        <w:rPr/>
        <w:t>);  </w:t>
      </w:r>
    </w:p>
    <w:p>
      <w:pPr>
        <w:pStyle w:val="Normal"/>
        <w:numPr>
          <w:ilvl w:val="0"/>
          <w:numId w:val="41"/>
        </w:numPr>
        <w:spacing w:lineRule="auto" w:line="240" w:before="0" w:after="0"/>
        <w:rPr/>
      </w:pPr>
      <w:r>
        <w:rPr>
          <w:rStyle w:val="Keyword"/>
        </w:rPr>
        <w:t>try</w:t>
      </w:r>
      <w:r>
        <w:rPr/>
        <w:t>{Thread.sleep(</w:t>
      </w:r>
      <w:r>
        <w:rPr>
          <w:rStyle w:val="Number"/>
        </w:rPr>
        <w:t>3000</w:t>
      </w:r>
      <w:r>
        <w:rPr/>
        <w:t>);}</w:t>
      </w:r>
      <w:r>
        <w:rPr>
          <w:rStyle w:val="Keyword"/>
        </w:rPr>
        <w:t>catch</w:t>
      </w:r>
      <w:r>
        <w:rPr/>
        <w:t> (Exception e) {}  </w:t>
      </w:r>
    </w:p>
    <w:p>
      <w:pPr>
        <w:pStyle w:val="Normal"/>
        <w:numPr>
          <w:ilvl w:val="0"/>
          <w:numId w:val="41"/>
        </w:numPr>
        <w:spacing w:lineRule="auto" w:line="240" w:before="0" w:after="0"/>
        <w:rPr/>
      </w:pPr>
      <w:r>
        <w:rPr/>
        <w:t>}  </w:t>
      </w:r>
    </w:p>
    <w:p>
      <w:pPr>
        <w:pStyle w:val="Normal"/>
        <w:numPr>
          <w:ilvl w:val="0"/>
          <w:numId w:val="41"/>
        </w:numPr>
        <w:spacing w:lineRule="auto" w:line="240" w:before="0" w:after="0"/>
        <w:rPr/>
      </w:pPr>
      <w:r>
        <w:rPr/>
        <w:t>}  </w:t>
      </w:r>
    </w:p>
    <w:p>
      <w:pPr>
        <w:pStyle w:val="HTMLPreformatted"/>
        <w:rPr/>
      </w:pPr>
      <w:r>
        <w:rPr/>
        <w:t>Output:Now main sleeping... press ctrl+c to exit</w:t>
      </w:r>
    </w:p>
    <w:p>
      <w:pPr>
        <w:pStyle w:val="HTMLPreformatted"/>
        <w:rPr/>
      </w:pPr>
      <w:r>
        <w:rPr/>
        <w:t xml:space="preserve">       </w:t>
      </w:r>
      <w:r>
        <w:rPr/>
        <w:t>shut down hook task completed..</w:t>
      </w:r>
    </w:p>
    <w:p>
      <w:pPr>
        <w:pStyle w:val="HTMLPreformatted"/>
        <w:rPr/>
      </w:pPr>
      <w:r>
        <w:rPr/>
        <w:t xml:space="preserve">       </w:t>
      </w:r>
    </w:p>
    <w:p>
      <w:pPr>
        <w:pStyle w:val="HTMLPreformatted"/>
        <w:rPr/>
      </w:pPr>
      <w:r>
        <w:rPr/>
        <w:t xml:space="preserve"> </w:t>
      </w:r>
    </w:p>
    <w:p>
      <w:pPr>
        <w:pStyle w:val="Heading1"/>
        <w:spacing w:beforeAutospacing="0" w:before="0" w:afterAutospacing="0" w:after="0"/>
        <w:rPr/>
      </w:pPr>
      <w:r>
        <w:rPr/>
        <w:t>How to perform single task by multiple threads?</w:t>
      </w:r>
    </w:p>
    <w:tbl>
      <w:tblPr>
        <w:tblW w:w="8446" w:type="dxa"/>
        <w:jc w:val="left"/>
        <w:tblInd w:w="0" w:type="dxa"/>
        <w:tblBorders/>
        <w:tblCellMar>
          <w:top w:w="15" w:type="dxa"/>
          <w:left w:w="15" w:type="dxa"/>
          <w:bottom w:w="15" w:type="dxa"/>
          <w:right w:w="15" w:type="dxa"/>
        </w:tblCellMar>
        <w:tblLook w:val="04a0" w:noVBand="1" w:noHBand="0" w:lastColumn="0" w:firstColumn="1" w:lastRow="0" w:firstRow="1"/>
      </w:tblPr>
      <w:tblGrid>
        <w:gridCol w:w="8446"/>
      </w:tblGrid>
      <w:tr>
        <w:trPr/>
        <w:tc>
          <w:tcPr>
            <w:tcW w:w="8446" w:type="dxa"/>
            <w:tcBorders/>
            <w:shd w:fill="auto" w:val="clear"/>
            <w:vAlign w:val="center"/>
          </w:tcPr>
          <w:p>
            <w:pPr>
              <w:pStyle w:val="Normal"/>
              <w:spacing w:lineRule="auto" w:line="240" w:before="0" w:after="0"/>
              <w:rPr>
                <w:sz w:val="24"/>
                <w:szCs w:val="24"/>
              </w:rPr>
            </w:pPr>
            <w:r>
              <w:rPr/>
              <w:t xml:space="preserve">If you have to perform single task by many threads, have only one run() method.For example: </w:t>
            </w:r>
          </w:p>
        </w:tc>
      </w:tr>
    </w:tbl>
    <w:p>
      <w:pPr>
        <w:pStyle w:val="Normal"/>
        <w:spacing w:lineRule="auto" w:line="240" w:before="0" w:after="0"/>
        <w:rPr/>
      </w:pPr>
      <w:r>
        <w:rPr>
          <w:b/>
          <w:bCs/>
          <w:i/>
          <w:iCs/>
        </w:rPr>
        <w:t>Program of performing single task by multiple threads</w:t>
      </w:r>
      <w:r>
        <w:rPr/>
        <w:t xml:space="preserve"> </w:t>
      </w:r>
    </w:p>
    <w:p>
      <w:pPr>
        <w:pStyle w:val="Normal"/>
        <w:numPr>
          <w:ilvl w:val="0"/>
          <w:numId w:val="42"/>
        </w:numPr>
        <w:spacing w:lineRule="auto" w:line="240" w:before="0" w:after="0"/>
        <w:rPr/>
      </w:pPr>
      <w:r>
        <w:rPr>
          <w:rStyle w:val="Keyword"/>
        </w:rPr>
        <w:t>class</w:t>
      </w:r>
      <w:r>
        <w:rPr/>
        <w:t> TestMultitasking1 </w:t>
      </w:r>
      <w:r>
        <w:rPr>
          <w:rStyle w:val="Keyword"/>
        </w:rPr>
        <w:t>extends</w:t>
      </w:r>
      <w:r>
        <w:rPr/>
        <w:t> Thread{  </w:t>
      </w:r>
    </w:p>
    <w:p>
      <w:pPr>
        <w:pStyle w:val="Normal"/>
        <w:numPr>
          <w:ilvl w:val="0"/>
          <w:numId w:val="42"/>
        </w:numPr>
        <w:spacing w:lineRule="auto" w:line="240" w:before="0" w:after="0"/>
        <w:rPr/>
      </w:pPr>
      <w:r>
        <w:rPr/>
        <w:t> </w:t>
      </w:r>
      <w:r>
        <w:rPr>
          <w:rStyle w:val="Keyword"/>
        </w:rPr>
        <w:t>public</w:t>
      </w:r>
      <w:r>
        <w:rPr/>
        <w:t> </w:t>
      </w:r>
      <w:r>
        <w:rPr>
          <w:rStyle w:val="Keyword"/>
        </w:rPr>
        <w:t>void</w:t>
      </w:r>
      <w:r>
        <w:rPr/>
        <w:t> run(){  </w:t>
      </w:r>
    </w:p>
    <w:p>
      <w:pPr>
        <w:pStyle w:val="Normal"/>
        <w:numPr>
          <w:ilvl w:val="0"/>
          <w:numId w:val="42"/>
        </w:numPr>
        <w:spacing w:lineRule="auto" w:line="240" w:before="0" w:after="0"/>
        <w:rPr/>
      </w:pPr>
      <w:r>
        <w:rPr/>
        <w:t>   </w:t>
      </w:r>
      <w:r>
        <w:rPr/>
        <w:t>System.out.println(</w:t>
      </w:r>
      <w:r>
        <w:rPr>
          <w:rStyle w:val="String"/>
        </w:rPr>
        <w:t>"task one"</w:t>
      </w:r>
      <w:r>
        <w:rPr/>
        <w:t>);  </w:t>
      </w:r>
    </w:p>
    <w:p>
      <w:pPr>
        <w:pStyle w:val="Normal"/>
        <w:numPr>
          <w:ilvl w:val="0"/>
          <w:numId w:val="42"/>
        </w:numPr>
        <w:spacing w:lineRule="auto" w:line="240" w:before="0" w:after="0"/>
        <w:rPr/>
      </w:pPr>
      <w:r>
        <w:rPr/>
        <w:t> </w:t>
      </w:r>
      <w:r>
        <w:rPr/>
        <w:t>}  </w:t>
      </w:r>
    </w:p>
    <w:p>
      <w:pPr>
        <w:pStyle w:val="Normal"/>
        <w:numPr>
          <w:ilvl w:val="0"/>
          <w:numId w:val="42"/>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  </w:t>
      </w:r>
    </w:p>
    <w:p>
      <w:pPr>
        <w:pStyle w:val="Normal"/>
        <w:numPr>
          <w:ilvl w:val="0"/>
          <w:numId w:val="42"/>
        </w:numPr>
        <w:spacing w:lineRule="auto" w:line="240" w:before="0" w:after="0"/>
        <w:rPr/>
      </w:pPr>
      <w:r>
        <w:rPr/>
        <w:t>  </w:t>
      </w:r>
      <w:r>
        <w:rPr/>
        <w:t>TestMultitasking1 t1=</w:t>
      </w:r>
      <w:r>
        <w:rPr>
          <w:rStyle w:val="Keyword"/>
        </w:rPr>
        <w:t>new</w:t>
      </w:r>
      <w:r>
        <w:rPr/>
        <w:t> TestMultitasking1();  </w:t>
      </w:r>
    </w:p>
    <w:p>
      <w:pPr>
        <w:pStyle w:val="Normal"/>
        <w:numPr>
          <w:ilvl w:val="0"/>
          <w:numId w:val="42"/>
        </w:numPr>
        <w:spacing w:lineRule="auto" w:line="240" w:before="0" w:after="0"/>
        <w:rPr/>
      </w:pPr>
      <w:r>
        <w:rPr/>
        <w:t>  </w:t>
      </w:r>
      <w:r>
        <w:rPr/>
        <w:t>TestMultitasking1 t2=</w:t>
      </w:r>
      <w:r>
        <w:rPr>
          <w:rStyle w:val="Keyword"/>
        </w:rPr>
        <w:t>new</w:t>
      </w:r>
      <w:r>
        <w:rPr/>
        <w:t> TestMultitasking1();  </w:t>
      </w:r>
    </w:p>
    <w:p>
      <w:pPr>
        <w:pStyle w:val="Normal"/>
        <w:numPr>
          <w:ilvl w:val="0"/>
          <w:numId w:val="42"/>
        </w:numPr>
        <w:spacing w:lineRule="auto" w:line="240" w:before="0" w:after="0"/>
        <w:rPr/>
      </w:pPr>
      <w:r>
        <w:rPr/>
        <w:t>  </w:t>
      </w:r>
      <w:r>
        <w:rPr/>
        <w:t>TestMultitasking1 t3=</w:t>
      </w:r>
      <w:r>
        <w:rPr>
          <w:rStyle w:val="Keyword"/>
        </w:rPr>
        <w:t>new</w:t>
      </w:r>
      <w:r>
        <w:rPr/>
        <w:t> TestMultitasking1();  </w:t>
      </w:r>
    </w:p>
    <w:p>
      <w:pPr>
        <w:pStyle w:val="Normal"/>
        <w:numPr>
          <w:ilvl w:val="0"/>
          <w:numId w:val="42"/>
        </w:numPr>
        <w:spacing w:lineRule="auto" w:line="240" w:before="0" w:after="0"/>
        <w:rPr/>
      </w:pPr>
      <w:r>
        <w:rPr/>
        <w:t>  </w:t>
      </w:r>
    </w:p>
    <w:p>
      <w:pPr>
        <w:pStyle w:val="Normal"/>
        <w:numPr>
          <w:ilvl w:val="0"/>
          <w:numId w:val="42"/>
        </w:numPr>
        <w:spacing w:lineRule="auto" w:line="240" w:before="0" w:after="0"/>
        <w:rPr/>
      </w:pPr>
      <w:r>
        <w:rPr/>
        <w:t>  </w:t>
      </w:r>
      <w:r>
        <w:rPr/>
        <w:t>t1.start();  </w:t>
      </w:r>
    </w:p>
    <w:p>
      <w:pPr>
        <w:pStyle w:val="Normal"/>
        <w:numPr>
          <w:ilvl w:val="0"/>
          <w:numId w:val="42"/>
        </w:numPr>
        <w:spacing w:lineRule="auto" w:line="240" w:before="0" w:after="0"/>
        <w:rPr/>
      </w:pPr>
      <w:r>
        <w:rPr/>
        <w:t>  </w:t>
      </w:r>
      <w:r>
        <w:rPr/>
        <w:t>t2.start();  </w:t>
      </w:r>
    </w:p>
    <w:p>
      <w:pPr>
        <w:pStyle w:val="Normal"/>
        <w:numPr>
          <w:ilvl w:val="0"/>
          <w:numId w:val="42"/>
        </w:numPr>
        <w:spacing w:lineRule="auto" w:line="240" w:before="0" w:after="0"/>
        <w:rPr/>
      </w:pPr>
      <w:r>
        <w:rPr/>
        <w:t>  </w:t>
      </w:r>
      <w:r>
        <w:rPr/>
        <w:t>t3.start();  </w:t>
      </w:r>
    </w:p>
    <w:p>
      <w:pPr>
        <w:pStyle w:val="Normal"/>
        <w:numPr>
          <w:ilvl w:val="0"/>
          <w:numId w:val="42"/>
        </w:numPr>
        <w:spacing w:lineRule="auto" w:line="240" w:before="0" w:after="0"/>
        <w:rPr/>
      </w:pPr>
      <w:r>
        <w:rPr/>
        <w:t> </w:t>
      </w:r>
      <w:r>
        <w:rPr/>
        <w:t>}  </w:t>
      </w:r>
    </w:p>
    <w:p>
      <w:pPr>
        <w:pStyle w:val="Normal"/>
        <w:numPr>
          <w:ilvl w:val="0"/>
          <w:numId w:val="42"/>
        </w:numPr>
        <w:spacing w:lineRule="auto" w:line="240" w:before="0" w:after="0"/>
        <w:rPr/>
      </w:pPr>
      <w:r>
        <w:rPr/>
        <w:t>}  </w:t>
      </w:r>
    </w:p>
    <w:p>
      <w:pPr>
        <w:pStyle w:val="Normal"/>
        <w:spacing w:lineRule="auto" w:line="240" w:before="0" w:after="0"/>
        <w:rPr/>
      </w:pPr>
      <w:hyperlink r:id="rId18">
        <w:r>
          <w:rPr>
            <w:rStyle w:val="InternetLink"/>
          </w:rPr>
          <w:t>Test it Now</w:t>
        </w:r>
      </w:hyperlink>
      <w:r>
        <w:rPr/>
        <w:t xml:space="preserve"> </w:t>
      </w:r>
    </w:p>
    <w:p>
      <w:pPr>
        <w:pStyle w:val="HTMLPreformatted"/>
        <w:rPr/>
      </w:pPr>
      <w:r>
        <w:rPr/>
        <w:t>Output:task one</w:t>
      </w:r>
    </w:p>
    <w:p>
      <w:pPr>
        <w:pStyle w:val="HTMLPreformatted"/>
        <w:rPr/>
      </w:pPr>
      <w:r>
        <w:rPr/>
        <w:t xml:space="preserve">       </w:t>
      </w:r>
      <w:r>
        <w:rPr/>
        <w:t>task one</w:t>
      </w:r>
    </w:p>
    <w:p>
      <w:pPr>
        <w:pStyle w:val="HTMLPreformatted"/>
        <w:rPr/>
      </w:pPr>
      <w:r>
        <w:rPr/>
        <w:t xml:space="preserve">       </w:t>
      </w:r>
      <w:r>
        <w:rPr/>
        <w:t>task one</w:t>
      </w:r>
    </w:p>
    <w:p>
      <w:pPr>
        <w:pStyle w:val="Normal"/>
        <w:spacing w:lineRule="auto" w:line="240" w:before="0" w:after="0"/>
        <w:rPr/>
      </w:pPr>
      <w:r>
        <w:rPr>
          <w:b/>
          <w:bCs/>
          <w:i/>
          <w:iCs/>
        </w:rPr>
        <w:t>Program of performing single task by multiple threads</w:t>
      </w:r>
      <w:r>
        <w:rPr/>
        <w:t xml:space="preserve"> </w:t>
      </w:r>
    </w:p>
    <w:p>
      <w:pPr>
        <w:pStyle w:val="Normal"/>
        <w:numPr>
          <w:ilvl w:val="0"/>
          <w:numId w:val="43"/>
        </w:numPr>
        <w:spacing w:lineRule="auto" w:line="240" w:before="0" w:after="0"/>
        <w:rPr/>
      </w:pPr>
      <w:r>
        <w:rPr>
          <w:rStyle w:val="Keyword"/>
        </w:rPr>
        <w:t>class</w:t>
      </w:r>
      <w:r>
        <w:rPr/>
        <w:t> TestMultitasking2 </w:t>
      </w:r>
      <w:r>
        <w:rPr>
          <w:rStyle w:val="Keyword"/>
        </w:rPr>
        <w:t>implements</w:t>
      </w:r>
      <w:r>
        <w:rPr/>
        <w:t> Runnable{  </w:t>
      </w:r>
    </w:p>
    <w:p>
      <w:pPr>
        <w:pStyle w:val="Normal"/>
        <w:numPr>
          <w:ilvl w:val="0"/>
          <w:numId w:val="43"/>
        </w:numPr>
        <w:spacing w:lineRule="auto" w:line="240" w:before="0" w:after="0"/>
        <w:rPr/>
      </w:pPr>
      <w:r>
        <w:rPr>
          <w:rStyle w:val="Keyword"/>
        </w:rPr>
        <w:t>public</w:t>
      </w:r>
      <w:r>
        <w:rPr/>
        <w:t> </w:t>
      </w:r>
      <w:r>
        <w:rPr>
          <w:rStyle w:val="Keyword"/>
        </w:rPr>
        <w:t>void</w:t>
      </w:r>
      <w:r>
        <w:rPr/>
        <w:t> run(){  </w:t>
      </w:r>
    </w:p>
    <w:p>
      <w:pPr>
        <w:pStyle w:val="Normal"/>
        <w:numPr>
          <w:ilvl w:val="0"/>
          <w:numId w:val="43"/>
        </w:numPr>
        <w:spacing w:lineRule="auto" w:line="240" w:before="0" w:after="0"/>
        <w:rPr/>
      </w:pPr>
      <w:r>
        <w:rPr/>
        <w:t>System.out.println(</w:t>
      </w:r>
      <w:r>
        <w:rPr>
          <w:rStyle w:val="String"/>
        </w:rPr>
        <w:t>"task one"</w:t>
      </w:r>
      <w:r>
        <w:rPr/>
        <w:t>);  </w:t>
      </w:r>
    </w:p>
    <w:p>
      <w:pPr>
        <w:pStyle w:val="Normal"/>
        <w:numPr>
          <w:ilvl w:val="0"/>
          <w:numId w:val="43"/>
        </w:numPr>
        <w:spacing w:lineRule="auto" w:line="240" w:before="0" w:after="0"/>
        <w:rPr/>
      </w:pPr>
      <w:r>
        <w:rPr/>
        <w:t>}  </w:t>
      </w:r>
    </w:p>
    <w:p>
      <w:pPr>
        <w:pStyle w:val="Normal"/>
        <w:numPr>
          <w:ilvl w:val="0"/>
          <w:numId w:val="43"/>
        </w:numPr>
        <w:spacing w:lineRule="auto" w:line="240" w:before="0" w:after="0"/>
        <w:rPr/>
      </w:pPr>
      <w:r>
        <w:rPr/>
        <w:t>  </w:t>
      </w:r>
    </w:p>
    <w:p>
      <w:pPr>
        <w:pStyle w:val="Normal"/>
        <w:numPr>
          <w:ilvl w:val="0"/>
          <w:numId w:val="43"/>
        </w:numPr>
        <w:spacing w:lineRule="auto" w:line="240" w:before="0" w:after="0"/>
        <w:rPr/>
      </w:pPr>
      <w:r>
        <w:rPr>
          <w:rStyle w:val="Keyword"/>
        </w:rPr>
        <w:t>public</w:t>
      </w:r>
      <w:r>
        <w:rPr/>
        <w:t> </w:t>
      </w:r>
      <w:r>
        <w:rPr>
          <w:rStyle w:val="Keyword"/>
        </w:rPr>
        <w:t>static</w:t>
      </w:r>
      <w:r>
        <w:rPr/>
        <w:t> </w:t>
      </w:r>
      <w:r>
        <w:rPr>
          <w:rStyle w:val="Keyword"/>
        </w:rPr>
        <w:t>void</w:t>
      </w:r>
      <w:r>
        <w:rPr/>
        <w:t> main(String args[]){  </w:t>
      </w:r>
    </w:p>
    <w:p>
      <w:pPr>
        <w:pStyle w:val="Normal"/>
        <w:numPr>
          <w:ilvl w:val="0"/>
          <w:numId w:val="43"/>
        </w:numPr>
        <w:spacing w:lineRule="auto" w:line="240" w:before="0" w:after="0"/>
        <w:rPr/>
      </w:pPr>
      <w:r>
        <w:rPr/>
        <w:t>Thread t1 =</w:t>
      </w:r>
      <w:r>
        <w:rPr>
          <w:rStyle w:val="Keyword"/>
        </w:rPr>
        <w:t>new</w:t>
      </w:r>
      <w:r>
        <w:rPr/>
        <w:t> Thread(</w:t>
      </w:r>
      <w:r>
        <w:rPr>
          <w:rStyle w:val="Keyword"/>
        </w:rPr>
        <w:t>new</w:t>
      </w:r>
      <w:r>
        <w:rPr/>
        <w:t> TestMultitasking2());</w:t>
      </w:r>
      <w:r>
        <w:rPr>
          <w:rStyle w:val="Comment"/>
        </w:rPr>
        <w:t>//passing annonymous object of TestMultitasking2 class</w:t>
      </w:r>
      <w:r>
        <w:rPr/>
        <w:t>  </w:t>
      </w:r>
    </w:p>
    <w:p>
      <w:pPr>
        <w:pStyle w:val="Normal"/>
        <w:numPr>
          <w:ilvl w:val="0"/>
          <w:numId w:val="43"/>
        </w:numPr>
        <w:spacing w:lineRule="auto" w:line="240" w:before="0" w:after="0"/>
        <w:rPr/>
      </w:pPr>
      <w:r>
        <w:rPr/>
        <w:t>Thread t2 =</w:t>
      </w:r>
      <w:r>
        <w:rPr>
          <w:rStyle w:val="Keyword"/>
        </w:rPr>
        <w:t>new</w:t>
      </w:r>
      <w:r>
        <w:rPr/>
        <w:t> Thread(</w:t>
      </w:r>
      <w:r>
        <w:rPr>
          <w:rStyle w:val="Keyword"/>
        </w:rPr>
        <w:t>new</w:t>
      </w:r>
      <w:r>
        <w:rPr/>
        <w:t> TestMultitasking2());  </w:t>
      </w:r>
    </w:p>
    <w:p>
      <w:pPr>
        <w:pStyle w:val="Normal"/>
        <w:numPr>
          <w:ilvl w:val="0"/>
          <w:numId w:val="43"/>
        </w:numPr>
        <w:spacing w:lineRule="auto" w:line="240" w:before="0" w:after="0"/>
        <w:rPr/>
      </w:pPr>
      <w:r>
        <w:rPr/>
        <w:t>  </w:t>
      </w:r>
    </w:p>
    <w:p>
      <w:pPr>
        <w:pStyle w:val="Normal"/>
        <w:numPr>
          <w:ilvl w:val="0"/>
          <w:numId w:val="43"/>
        </w:numPr>
        <w:spacing w:lineRule="auto" w:line="240" w:before="0" w:after="0"/>
        <w:rPr/>
      </w:pPr>
      <w:r>
        <w:rPr/>
        <w:t>t1.start();  </w:t>
      </w:r>
    </w:p>
    <w:p>
      <w:pPr>
        <w:pStyle w:val="Normal"/>
        <w:numPr>
          <w:ilvl w:val="0"/>
          <w:numId w:val="43"/>
        </w:numPr>
        <w:spacing w:lineRule="auto" w:line="240" w:before="0" w:after="0"/>
        <w:rPr/>
      </w:pPr>
      <w:r>
        <w:rPr/>
        <w:t>t2.start();  </w:t>
      </w:r>
    </w:p>
    <w:p>
      <w:pPr>
        <w:pStyle w:val="Normal"/>
        <w:numPr>
          <w:ilvl w:val="0"/>
          <w:numId w:val="43"/>
        </w:numPr>
        <w:spacing w:lineRule="auto" w:line="240" w:before="0" w:after="0"/>
        <w:rPr/>
      </w:pPr>
      <w:r>
        <w:rPr/>
        <w:t>  </w:t>
      </w:r>
    </w:p>
    <w:p>
      <w:pPr>
        <w:pStyle w:val="Normal"/>
        <w:numPr>
          <w:ilvl w:val="0"/>
          <w:numId w:val="43"/>
        </w:numPr>
        <w:spacing w:lineRule="auto" w:line="240" w:before="0" w:after="0"/>
        <w:rPr/>
      </w:pPr>
      <w:r>
        <w:rPr/>
        <w:t> </w:t>
      </w:r>
      <w:r>
        <w:rPr/>
        <w:t>}  </w:t>
      </w:r>
    </w:p>
    <w:p>
      <w:pPr>
        <w:pStyle w:val="Normal"/>
        <w:numPr>
          <w:ilvl w:val="0"/>
          <w:numId w:val="43"/>
        </w:numPr>
        <w:spacing w:lineRule="auto" w:line="240" w:before="0" w:after="0"/>
        <w:rPr/>
      </w:pPr>
      <w:r>
        <w:rPr/>
        <w:t>}  </w:t>
      </w:r>
    </w:p>
    <w:p>
      <w:pPr>
        <w:pStyle w:val="Normal"/>
        <w:spacing w:lineRule="auto" w:line="240" w:before="0" w:after="0"/>
        <w:rPr/>
      </w:pPr>
      <w:hyperlink r:id="rId19">
        <w:r>
          <w:rPr>
            <w:rStyle w:val="InternetLink"/>
          </w:rPr>
          <w:t>Test it Now</w:t>
        </w:r>
      </w:hyperlink>
      <w:r>
        <w:rPr/>
        <w:t xml:space="preserve"> </w:t>
      </w:r>
    </w:p>
    <w:p>
      <w:pPr>
        <w:pStyle w:val="HTMLPreformatted"/>
        <w:rPr/>
      </w:pPr>
      <w:r>
        <w:rPr/>
        <w:t>Output:task one</w:t>
      </w:r>
    </w:p>
    <w:p>
      <w:pPr>
        <w:pStyle w:val="HTMLPreformatted"/>
        <w:rPr/>
      </w:pPr>
      <w:r>
        <w:rPr/>
        <w:t xml:space="preserve">       </w:t>
      </w:r>
      <w:r>
        <w:rPr/>
        <w:t>task one</w:t>
      </w:r>
    </w:p>
    <w:p>
      <w:pPr>
        <w:pStyle w:val="Normal"/>
        <w:spacing w:lineRule="auto" w:line="240" w:before="0" w:after="0"/>
        <w:rPr/>
      </w:pPr>
      <w:r>
        <w:rPr/>
        <mc:AlternateContent>
          <mc:Choice Requires="wps">
            <w:drawing>
              <wp:inline distT="0" distB="0" distL="114300" distR="114300">
                <wp:extent cx="1270" cy="19685"/>
                <wp:effectExtent l="0" t="0" r="0" b="0"/>
                <wp:docPr id="25" name=""/>
                <a:graphic xmlns:a="http://schemas.openxmlformats.org/drawingml/2006/main">
                  <a:graphicData uri="http://schemas.microsoft.com/office/word/2010/wordprocessingShape">
                    <wps:wsp>
                      <wps:cNvSpPr/>
                      <wps:nvSpPr>
                        <wps:cNvPr id="2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4"/>
        <w:spacing w:lineRule="auto" w:line="240" w:before="0" w:after="200"/>
        <w:rPr/>
      </w:pPr>
      <w:r>
        <w:rPr/>
        <w:t>Note: Each thread run in a separate callstack.</w:t>
      </w:r>
    </w:p>
    <w:p>
      <w:pPr>
        <w:pStyle w:val="Normal"/>
        <w:spacing w:lineRule="auto" w:line="240" w:before="0" w:after="0"/>
        <w:rPr/>
      </w:pPr>
      <w:r>
        <w:rPr/>
        <w:drawing>
          <wp:inline distT="0" distB="0" distL="0" distR="0">
            <wp:extent cx="5334000" cy="3657600"/>
            <wp:effectExtent l="0" t="0" r="0" b="0"/>
            <wp:docPr id="26" name="Picture 4" descr="MultipleThreads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descr="MultipleThreadsStack"/>
                    <pic:cNvPicPr>
                      <a:picLocks noChangeAspect="1" noChangeArrowheads="1"/>
                    </pic:cNvPicPr>
                  </pic:nvPicPr>
                  <pic:blipFill>
                    <a:blip r:embed="rId20"/>
                    <a:stretch>
                      <a:fillRect/>
                    </a:stretch>
                  </pic:blipFill>
                  <pic:spPr bwMode="auto">
                    <a:xfrm>
                      <a:off x="0" y="0"/>
                      <a:ext cx="5334000" cy="3657600"/>
                    </a:xfrm>
                    <a:prstGeom prst="rect">
                      <a:avLst/>
                    </a:prstGeom>
                  </pic:spPr>
                </pic:pic>
              </a:graphicData>
            </a:graphic>
          </wp:inline>
        </w:drawing>
      </w:r>
    </w:p>
    <w:p>
      <w:pPr>
        <w:pStyle w:val="Normal"/>
        <w:spacing w:lineRule="auto" w:line="240" w:before="0" w:after="0"/>
        <w:rPr/>
      </w:pPr>
      <w:r>
        <w:rPr/>
        <mc:AlternateContent>
          <mc:Choice Requires="wps">
            <w:drawing>
              <wp:inline distT="0" distB="0" distL="114300" distR="114300">
                <wp:extent cx="1270" cy="19685"/>
                <wp:effectExtent l="0" t="0" r="0" b="0"/>
                <wp:docPr id="27" name=""/>
                <a:graphic xmlns:a="http://schemas.openxmlformats.org/drawingml/2006/main">
                  <a:graphicData uri="http://schemas.microsoft.com/office/word/2010/wordprocessingShape">
                    <wps:wsp>
                      <wps:cNvSpPr/>
                      <wps:nvSpPr>
                        <wps:cNvPr id="22"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3"/>
        <w:spacing w:lineRule="auto" w:line="240" w:before="0" w:after="200"/>
        <w:rPr/>
      </w:pPr>
      <w:r>
        <w:rPr/>
        <w:t>How to perform multiple tasks by multiple threads (multitasking in multithreading)?</w:t>
      </w:r>
    </w:p>
    <w:tbl>
      <w:tblPr>
        <w:tblW w:w="9009" w:type="dxa"/>
        <w:jc w:val="left"/>
        <w:tblInd w:w="0" w:type="dxa"/>
        <w:tblBorders/>
        <w:tblCellMar>
          <w:top w:w="15" w:type="dxa"/>
          <w:left w:w="15" w:type="dxa"/>
          <w:bottom w:w="15" w:type="dxa"/>
          <w:right w:w="15" w:type="dxa"/>
        </w:tblCellMar>
        <w:tblLook w:val="04a0" w:noVBand="1" w:noHBand="0" w:lastColumn="0" w:firstColumn="1" w:lastRow="0" w:firstRow="1"/>
      </w:tblPr>
      <w:tblGrid>
        <w:gridCol w:w="9009"/>
      </w:tblGrid>
      <w:tr>
        <w:trPr/>
        <w:tc>
          <w:tcPr>
            <w:tcW w:w="9009" w:type="dxa"/>
            <w:tcBorders/>
            <w:shd w:fill="auto" w:val="clear"/>
            <w:vAlign w:val="center"/>
          </w:tcPr>
          <w:p>
            <w:pPr>
              <w:pStyle w:val="Normal"/>
              <w:spacing w:lineRule="auto" w:line="240" w:before="0" w:after="0"/>
              <w:rPr>
                <w:sz w:val="24"/>
                <w:szCs w:val="24"/>
              </w:rPr>
            </w:pPr>
            <w:r>
              <w:rPr/>
              <w:t xml:space="preserve">If you have to perform multiple tasks by multiple threads,have multiple run() methods.For example: </w:t>
            </w:r>
          </w:p>
        </w:tc>
      </w:tr>
    </w:tbl>
    <w:p>
      <w:pPr>
        <w:pStyle w:val="Normal"/>
        <w:spacing w:lineRule="auto" w:line="240" w:before="0" w:after="0"/>
        <w:rPr/>
      </w:pPr>
      <w:r>
        <w:rPr>
          <w:b/>
          <w:bCs/>
          <w:i/>
          <w:iCs/>
        </w:rPr>
        <w:t>Program of performing two tasks by two threads</w:t>
      </w:r>
      <w:r>
        <w:rPr/>
        <w:t xml:space="preserve"> </w:t>
      </w:r>
    </w:p>
    <w:p>
      <w:pPr>
        <w:pStyle w:val="Normal"/>
        <w:numPr>
          <w:ilvl w:val="0"/>
          <w:numId w:val="44"/>
        </w:numPr>
        <w:spacing w:lineRule="auto" w:line="240" w:before="0" w:after="0"/>
        <w:rPr/>
      </w:pPr>
      <w:r>
        <w:rPr>
          <w:rStyle w:val="Keyword"/>
        </w:rPr>
        <w:t>class</w:t>
      </w:r>
      <w:r>
        <w:rPr/>
        <w:t> Simple1 </w:t>
      </w:r>
      <w:r>
        <w:rPr>
          <w:rStyle w:val="Keyword"/>
        </w:rPr>
        <w:t>extends</w:t>
      </w:r>
      <w:r>
        <w:rPr/>
        <w:t> Thread{  </w:t>
      </w:r>
    </w:p>
    <w:p>
      <w:pPr>
        <w:pStyle w:val="Normal"/>
        <w:numPr>
          <w:ilvl w:val="0"/>
          <w:numId w:val="44"/>
        </w:numPr>
        <w:spacing w:lineRule="auto" w:line="240" w:before="0" w:after="0"/>
        <w:rPr/>
      </w:pPr>
      <w:r>
        <w:rPr/>
        <w:t> </w:t>
      </w:r>
      <w:r>
        <w:rPr>
          <w:rStyle w:val="Keyword"/>
        </w:rPr>
        <w:t>public</w:t>
      </w:r>
      <w:r>
        <w:rPr/>
        <w:t> </w:t>
      </w:r>
      <w:r>
        <w:rPr>
          <w:rStyle w:val="Keyword"/>
        </w:rPr>
        <w:t>void</w:t>
      </w:r>
      <w:r>
        <w:rPr/>
        <w:t> run(){  </w:t>
      </w:r>
    </w:p>
    <w:p>
      <w:pPr>
        <w:pStyle w:val="Normal"/>
        <w:numPr>
          <w:ilvl w:val="0"/>
          <w:numId w:val="44"/>
        </w:numPr>
        <w:spacing w:lineRule="auto" w:line="240" w:before="0" w:after="0"/>
        <w:rPr/>
      </w:pPr>
      <w:r>
        <w:rPr/>
        <w:t>   </w:t>
      </w:r>
      <w:r>
        <w:rPr/>
        <w:t>System.out.println(</w:t>
      </w:r>
      <w:r>
        <w:rPr>
          <w:rStyle w:val="String"/>
        </w:rPr>
        <w:t>"task one"</w:t>
      </w:r>
      <w:r>
        <w:rPr/>
        <w:t>);  </w:t>
      </w:r>
    </w:p>
    <w:p>
      <w:pPr>
        <w:pStyle w:val="Normal"/>
        <w:numPr>
          <w:ilvl w:val="0"/>
          <w:numId w:val="44"/>
        </w:numPr>
        <w:spacing w:lineRule="auto" w:line="240" w:before="0" w:after="0"/>
        <w:rPr/>
      </w:pPr>
      <w:r>
        <w:rPr/>
        <w:t> </w:t>
      </w:r>
      <w:r>
        <w:rPr/>
        <w:t>}  </w:t>
      </w:r>
    </w:p>
    <w:p>
      <w:pPr>
        <w:pStyle w:val="Normal"/>
        <w:numPr>
          <w:ilvl w:val="0"/>
          <w:numId w:val="44"/>
        </w:numPr>
        <w:spacing w:lineRule="auto" w:line="240" w:before="0" w:after="0"/>
        <w:rPr/>
      </w:pPr>
      <w:r>
        <w:rPr/>
        <w:t>}  </w:t>
      </w:r>
    </w:p>
    <w:p>
      <w:pPr>
        <w:pStyle w:val="Normal"/>
        <w:numPr>
          <w:ilvl w:val="0"/>
          <w:numId w:val="44"/>
        </w:numPr>
        <w:spacing w:lineRule="auto" w:line="240" w:before="0" w:after="0"/>
        <w:rPr/>
      </w:pPr>
      <w:r>
        <w:rPr/>
        <w:t>  </w:t>
      </w:r>
    </w:p>
    <w:p>
      <w:pPr>
        <w:pStyle w:val="Normal"/>
        <w:numPr>
          <w:ilvl w:val="0"/>
          <w:numId w:val="44"/>
        </w:numPr>
        <w:spacing w:lineRule="auto" w:line="240" w:before="0" w:after="0"/>
        <w:rPr/>
      </w:pPr>
      <w:r>
        <w:rPr>
          <w:rStyle w:val="Keyword"/>
        </w:rPr>
        <w:t>class</w:t>
      </w:r>
      <w:r>
        <w:rPr/>
        <w:t> Simple2 </w:t>
      </w:r>
      <w:r>
        <w:rPr>
          <w:rStyle w:val="Keyword"/>
        </w:rPr>
        <w:t>extends</w:t>
      </w:r>
      <w:r>
        <w:rPr/>
        <w:t> Thread{  </w:t>
      </w:r>
    </w:p>
    <w:p>
      <w:pPr>
        <w:pStyle w:val="Normal"/>
        <w:numPr>
          <w:ilvl w:val="0"/>
          <w:numId w:val="44"/>
        </w:numPr>
        <w:spacing w:lineRule="auto" w:line="240" w:before="0" w:after="0"/>
        <w:rPr/>
      </w:pPr>
      <w:r>
        <w:rPr/>
        <w:t> </w:t>
      </w:r>
      <w:r>
        <w:rPr>
          <w:rStyle w:val="Keyword"/>
        </w:rPr>
        <w:t>public</w:t>
      </w:r>
      <w:r>
        <w:rPr/>
        <w:t> </w:t>
      </w:r>
      <w:r>
        <w:rPr>
          <w:rStyle w:val="Keyword"/>
        </w:rPr>
        <w:t>void</w:t>
      </w:r>
      <w:r>
        <w:rPr/>
        <w:t> run(){  </w:t>
      </w:r>
    </w:p>
    <w:p>
      <w:pPr>
        <w:pStyle w:val="Normal"/>
        <w:numPr>
          <w:ilvl w:val="0"/>
          <w:numId w:val="44"/>
        </w:numPr>
        <w:spacing w:lineRule="auto" w:line="240" w:before="0" w:after="0"/>
        <w:rPr/>
      </w:pPr>
      <w:r>
        <w:rPr/>
        <w:t>   </w:t>
      </w:r>
      <w:r>
        <w:rPr/>
        <w:t>System.out.println(</w:t>
      </w:r>
      <w:r>
        <w:rPr>
          <w:rStyle w:val="String"/>
        </w:rPr>
        <w:t>"task two"</w:t>
      </w:r>
      <w:r>
        <w:rPr/>
        <w:t>);  </w:t>
      </w:r>
    </w:p>
    <w:p>
      <w:pPr>
        <w:pStyle w:val="Normal"/>
        <w:numPr>
          <w:ilvl w:val="0"/>
          <w:numId w:val="44"/>
        </w:numPr>
        <w:spacing w:lineRule="auto" w:line="240" w:before="0" w:after="0"/>
        <w:rPr/>
      </w:pPr>
      <w:r>
        <w:rPr/>
        <w:t> </w:t>
      </w:r>
      <w:r>
        <w:rPr/>
        <w:t>}  </w:t>
      </w:r>
    </w:p>
    <w:p>
      <w:pPr>
        <w:pStyle w:val="Normal"/>
        <w:numPr>
          <w:ilvl w:val="0"/>
          <w:numId w:val="44"/>
        </w:numPr>
        <w:spacing w:lineRule="auto" w:line="240" w:before="0" w:after="0"/>
        <w:rPr/>
      </w:pPr>
      <w:r>
        <w:rPr/>
        <w:t>}  </w:t>
      </w:r>
    </w:p>
    <w:p>
      <w:pPr>
        <w:pStyle w:val="Normal"/>
        <w:numPr>
          <w:ilvl w:val="0"/>
          <w:numId w:val="44"/>
        </w:numPr>
        <w:spacing w:lineRule="auto" w:line="240" w:before="0" w:after="0"/>
        <w:rPr/>
      </w:pPr>
      <w:r>
        <w:rPr/>
        <w:t>  </w:t>
      </w:r>
    </w:p>
    <w:p>
      <w:pPr>
        <w:pStyle w:val="Normal"/>
        <w:numPr>
          <w:ilvl w:val="0"/>
          <w:numId w:val="44"/>
        </w:numPr>
        <w:spacing w:lineRule="auto" w:line="240" w:before="0" w:after="0"/>
        <w:rPr/>
      </w:pPr>
      <w:r>
        <w:rPr/>
        <w:t> </w:t>
      </w:r>
      <w:r>
        <w:rPr>
          <w:rStyle w:val="Keyword"/>
        </w:rPr>
        <w:t>class</w:t>
      </w:r>
      <w:r>
        <w:rPr/>
        <w:t> TestMultitasking3{  </w:t>
      </w:r>
    </w:p>
    <w:p>
      <w:pPr>
        <w:pStyle w:val="Normal"/>
        <w:numPr>
          <w:ilvl w:val="0"/>
          <w:numId w:val="44"/>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  </w:t>
      </w:r>
    </w:p>
    <w:p>
      <w:pPr>
        <w:pStyle w:val="Normal"/>
        <w:numPr>
          <w:ilvl w:val="0"/>
          <w:numId w:val="44"/>
        </w:numPr>
        <w:spacing w:lineRule="auto" w:line="240" w:before="0" w:after="0"/>
        <w:rPr/>
      </w:pPr>
      <w:r>
        <w:rPr/>
        <w:t>  </w:t>
      </w:r>
      <w:r>
        <w:rPr/>
        <w:t>Simple1 t1=</w:t>
      </w:r>
      <w:r>
        <w:rPr>
          <w:rStyle w:val="Keyword"/>
        </w:rPr>
        <w:t>new</w:t>
      </w:r>
      <w:r>
        <w:rPr/>
        <w:t> Simple1();  </w:t>
      </w:r>
    </w:p>
    <w:p>
      <w:pPr>
        <w:pStyle w:val="Normal"/>
        <w:numPr>
          <w:ilvl w:val="0"/>
          <w:numId w:val="44"/>
        </w:numPr>
        <w:spacing w:lineRule="auto" w:line="240" w:before="0" w:after="0"/>
        <w:rPr/>
      </w:pPr>
      <w:r>
        <w:rPr/>
        <w:t>  </w:t>
      </w:r>
      <w:r>
        <w:rPr/>
        <w:t>Simple2 t2=</w:t>
      </w:r>
      <w:r>
        <w:rPr>
          <w:rStyle w:val="Keyword"/>
        </w:rPr>
        <w:t>new</w:t>
      </w:r>
      <w:r>
        <w:rPr/>
        <w:t> Simple2();  </w:t>
      </w:r>
    </w:p>
    <w:p>
      <w:pPr>
        <w:pStyle w:val="Normal"/>
        <w:numPr>
          <w:ilvl w:val="0"/>
          <w:numId w:val="44"/>
        </w:numPr>
        <w:spacing w:lineRule="auto" w:line="240" w:before="0" w:after="0"/>
        <w:rPr/>
      </w:pPr>
      <w:r>
        <w:rPr/>
        <w:t>  </w:t>
      </w:r>
    </w:p>
    <w:p>
      <w:pPr>
        <w:pStyle w:val="Normal"/>
        <w:numPr>
          <w:ilvl w:val="0"/>
          <w:numId w:val="44"/>
        </w:numPr>
        <w:spacing w:lineRule="auto" w:line="240" w:before="0" w:after="0"/>
        <w:rPr/>
      </w:pPr>
      <w:r>
        <w:rPr/>
        <w:t>  </w:t>
      </w:r>
      <w:r>
        <w:rPr/>
        <w:t>t1.start();  </w:t>
      </w:r>
    </w:p>
    <w:p>
      <w:pPr>
        <w:pStyle w:val="Normal"/>
        <w:numPr>
          <w:ilvl w:val="0"/>
          <w:numId w:val="44"/>
        </w:numPr>
        <w:spacing w:lineRule="auto" w:line="240" w:before="0" w:after="0"/>
        <w:rPr/>
      </w:pPr>
      <w:r>
        <w:rPr/>
        <w:t>  </w:t>
      </w:r>
      <w:r>
        <w:rPr/>
        <w:t>t2.start();  </w:t>
      </w:r>
    </w:p>
    <w:p>
      <w:pPr>
        <w:pStyle w:val="Normal"/>
        <w:numPr>
          <w:ilvl w:val="0"/>
          <w:numId w:val="44"/>
        </w:numPr>
        <w:spacing w:lineRule="auto" w:line="240" w:before="0" w:after="0"/>
        <w:rPr/>
      </w:pPr>
      <w:r>
        <w:rPr/>
        <w:t> </w:t>
      </w:r>
      <w:r>
        <w:rPr/>
        <w:t>}  </w:t>
      </w:r>
    </w:p>
    <w:p>
      <w:pPr>
        <w:pStyle w:val="Normal"/>
        <w:numPr>
          <w:ilvl w:val="0"/>
          <w:numId w:val="44"/>
        </w:numPr>
        <w:spacing w:lineRule="auto" w:line="240" w:before="0" w:after="0"/>
        <w:rPr/>
      </w:pPr>
      <w:r>
        <w:rPr/>
        <w:t>}  </w:t>
      </w:r>
    </w:p>
    <w:p>
      <w:pPr>
        <w:pStyle w:val="Normal"/>
        <w:spacing w:lineRule="auto" w:line="240" w:before="0" w:after="0"/>
        <w:rPr/>
      </w:pPr>
      <w:hyperlink r:id="rId21">
        <w:r>
          <w:rPr>
            <w:rStyle w:val="InternetLink"/>
          </w:rPr>
          <w:t>Test it Now</w:t>
        </w:r>
      </w:hyperlink>
      <w:r>
        <w:rPr/>
        <w:t xml:space="preserve"> </w:t>
      </w:r>
    </w:p>
    <w:p>
      <w:pPr>
        <w:pStyle w:val="HTMLPreformatted"/>
        <w:rPr/>
      </w:pPr>
      <w:r>
        <w:rPr/>
        <w:t>Output:task one</w:t>
      </w:r>
    </w:p>
    <w:p>
      <w:pPr>
        <w:pStyle w:val="HTMLPreformatted"/>
        <w:rPr/>
      </w:pPr>
      <w:r>
        <w:rPr/>
        <w:t xml:space="preserve">       </w:t>
      </w:r>
      <w:r>
        <w:rPr/>
        <w:t>task two</w:t>
      </w:r>
    </w:p>
    <w:p>
      <w:pPr>
        <w:pStyle w:val="Heading3"/>
        <w:spacing w:lineRule="auto" w:line="240" w:before="0" w:after="200"/>
        <w:rPr/>
      </w:pPr>
      <w:r>
        <w:rPr/>
        <w:t>Same example as above by annonymous class that extends Thread class:</w:t>
      </w:r>
    </w:p>
    <w:p>
      <w:pPr>
        <w:pStyle w:val="Normal"/>
        <w:spacing w:lineRule="auto" w:line="240" w:before="0" w:after="0"/>
        <w:rPr/>
      </w:pPr>
      <w:r>
        <w:rPr>
          <w:b/>
          <w:bCs/>
          <w:i/>
          <w:iCs/>
        </w:rPr>
        <w:t>Program of performing two tasks by two threads</w:t>
      </w:r>
      <w:r>
        <w:rPr/>
        <w:t xml:space="preserve"> </w:t>
      </w:r>
    </w:p>
    <w:p>
      <w:pPr>
        <w:pStyle w:val="Normal"/>
        <w:numPr>
          <w:ilvl w:val="0"/>
          <w:numId w:val="45"/>
        </w:numPr>
        <w:spacing w:lineRule="auto" w:line="240" w:before="0" w:after="0"/>
        <w:rPr/>
      </w:pPr>
      <w:r>
        <w:rPr>
          <w:rStyle w:val="Keyword"/>
        </w:rPr>
        <w:t>class</w:t>
      </w:r>
      <w:r>
        <w:rPr/>
        <w:t> TestMultitasking4{  </w:t>
      </w:r>
    </w:p>
    <w:p>
      <w:pPr>
        <w:pStyle w:val="Normal"/>
        <w:numPr>
          <w:ilvl w:val="0"/>
          <w:numId w:val="45"/>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  </w:t>
      </w:r>
    </w:p>
    <w:p>
      <w:pPr>
        <w:pStyle w:val="Normal"/>
        <w:numPr>
          <w:ilvl w:val="0"/>
          <w:numId w:val="45"/>
        </w:numPr>
        <w:spacing w:lineRule="auto" w:line="240" w:before="0" w:after="0"/>
        <w:rPr/>
      </w:pPr>
      <w:r>
        <w:rPr/>
        <w:t>  </w:t>
      </w:r>
      <w:r>
        <w:rPr/>
        <w:t>Thread t1=</w:t>
      </w:r>
      <w:r>
        <w:rPr>
          <w:rStyle w:val="Keyword"/>
        </w:rPr>
        <w:t>new</w:t>
      </w:r>
      <w:r>
        <w:rPr/>
        <w:t> Thread(){  </w:t>
      </w:r>
    </w:p>
    <w:p>
      <w:pPr>
        <w:pStyle w:val="Normal"/>
        <w:numPr>
          <w:ilvl w:val="0"/>
          <w:numId w:val="45"/>
        </w:numPr>
        <w:spacing w:lineRule="auto" w:line="240" w:before="0" w:after="0"/>
        <w:rPr/>
      </w:pPr>
      <w:r>
        <w:rPr/>
        <w:t>    </w:t>
      </w:r>
      <w:r>
        <w:rPr>
          <w:rStyle w:val="Keyword"/>
        </w:rPr>
        <w:t>public</w:t>
      </w:r>
      <w:r>
        <w:rPr/>
        <w:t> </w:t>
      </w:r>
      <w:r>
        <w:rPr>
          <w:rStyle w:val="Keyword"/>
        </w:rPr>
        <w:t>void</w:t>
      </w:r>
      <w:r>
        <w:rPr/>
        <w:t> run(){  </w:t>
      </w:r>
    </w:p>
    <w:p>
      <w:pPr>
        <w:pStyle w:val="Normal"/>
        <w:numPr>
          <w:ilvl w:val="0"/>
          <w:numId w:val="45"/>
        </w:numPr>
        <w:spacing w:lineRule="auto" w:line="240" w:before="0" w:after="0"/>
        <w:rPr/>
      </w:pPr>
      <w:r>
        <w:rPr/>
        <w:t>      </w:t>
      </w:r>
      <w:r>
        <w:rPr/>
        <w:t>System.out.println(</w:t>
      </w:r>
      <w:r>
        <w:rPr>
          <w:rStyle w:val="String"/>
        </w:rPr>
        <w:t>"task one"</w:t>
      </w:r>
      <w:r>
        <w:rPr/>
        <w:t>);  </w:t>
      </w:r>
    </w:p>
    <w:p>
      <w:pPr>
        <w:pStyle w:val="Normal"/>
        <w:numPr>
          <w:ilvl w:val="0"/>
          <w:numId w:val="45"/>
        </w:numPr>
        <w:spacing w:lineRule="auto" w:line="240" w:before="0" w:after="0"/>
        <w:rPr/>
      </w:pPr>
      <w:r>
        <w:rPr/>
        <w:t>    </w:t>
      </w:r>
      <w:r>
        <w:rPr/>
        <w:t>}  </w:t>
      </w:r>
    </w:p>
    <w:p>
      <w:pPr>
        <w:pStyle w:val="Normal"/>
        <w:numPr>
          <w:ilvl w:val="0"/>
          <w:numId w:val="45"/>
        </w:numPr>
        <w:spacing w:lineRule="auto" w:line="240" w:before="0" w:after="0"/>
        <w:rPr/>
      </w:pPr>
      <w:r>
        <w:rPr/>
        <w:t>  </w:t>
      </w:r>
      <w:r>
        <w:rPr/>
        <w:t>};  </w:t>
      </w:r>
    </w:p>
    <w:p>
      <w:pPr>
        <w:pStyle w:val="Normal"/>
        <w:numPr>
          <w:ilvl w:val="0"/>
          <w:numId w:val="45"/>
        </w:numPr>
        <w:spacing w:lineRule="auto" w:line="240" w:before="0" w:after="0"/>
        <w:rPr/>
      </w:pPr>
      <w:r>
        <w:rPr/>
        <w:t>  </w:t>
      </w:r>
      <w:r>
        <w:rPr/>
        <w:t>Thread t2=</w:t>
      </w:r>
      <w:r>
        <w:rPr>
          <w:rStyle w:val="Keyword"/>
        </w:rPr>
        <w:t>new</w:t>
      </w:r>
      <w:r>
        <w:rPr/>
        <w:t> Thread(){  </w:t>
      </w:r>
    </w:p>
    <w:p>
      <w:pPr>
        <w:pStyle w:val="Normal"/>
        <w:numPr>
          <w:ilvl w:val="0"/>
          <w:numId w:val="45"/>
        </w:numPr>
        <w:spacing w:lineRule="auto" w:line="240" w:before="0" w:after="0"/>
        <w:rPr/>
      </w:pPr>
      <w:r>
        <w:rPr/>
        <w:t>    </w:t>
      </w:r>
      <w:r>
        <w:rPr>
          <w:rStyle w:val="Keyword"/>
        </w:rPr>
        <w:t>public</w:t>
      </w:r>
      <w:r>
        <w:rPr/>
        <w:t> </w:t>
      </w:r>
      <w:r>
        <w:rPr>
          <w:rStyle w:val="Keyword"/>
        </w:rPr>
        <w:t>void</w:t>
      </w:r>
      <w:r>
        <w:rPr/>
        <w:t> run(){  </w:t>
      </w:r>
    </w:p>
    <w:p>
      <w:pPr>
        <w:pStyle w:val="Normal"/>
        <w:numPr>
          <w:ilvl w:val="0"/>
          <w:numId w:val="45"/>
        </w:numPr>
        <w:spacing w:lineRule="auto" w:line="240" w:before="0" w:after="0"/>
        <w:rPr/>
      </w:pPr>
      <w:r>
        <w:rPr/>
        <w:t>      </w:t>
      </w:r>
      <w:r>
        <w:rPr/>
        <w:t>System.out.println(</w:t>
      </w:r>
      <w:r>
        <w:rPr>
          <w:rStyle w:val="String"/>
        </w:rPr>
        <w:t>"task two"</w:t>
      </w:r>
      <w:r>
        <w:rPr/>
        <w:t>);  </w:t>
      </w:r>
    </w:p>
    <w:p>
      <w:pPr>
        <w:pStyle w:val="Normal"/>
        <w:numPr>
          <w:ilvl w:val="0"/>
          <w:numId w:val="45"/>
        </w:numPr>
        <w:spacing w:lineRule="auto" w:line="240" w:before="0" w:after="0"/>
        <w:rPr/>
      </w:pPr>
      <w:r>
        <w:rPr/>
        <w:t>    </w:t>
      </w:r>
      <w:r>
        <w:rPr/>
        <w:t>}  </w:t>
      </w:r>
    </w:p>
    <w:p>
      <w:pPr>
        <w:pStyle w:val="Normal"/>
        <w:numPr>
          <w:ilvl w:val="0"/>
          <w:numId w:val="45"/>
        </w:numPr>
        <w:spacing w:lineRule="auto" w:line="240" w:before="0" w:after="0"/>
        <w:rPr/>
      </w:pPr>
      <w:r>
        <w:rPr/>
        <w:t>  </w:t>
      </w:r>
      <w:r>
        <w:rPr/>
        <w:t>};  </w:t>
      </w:r>
    </w:p>
    <w:p>
      <w:pPr>
        <w:pStyle w:val="Normal"/>
        <w:numPr>
          <w:ilvl w:val="0"/>
          <w:numId w:val="45"/>
        </w:numPr>
        <w:spacing w:lineRule="auto" w:line="240" w:before="0" w:after="0"/>
        <w:rPr/>
      </w:pPr>
      <w:r>
        <w:rPr/>
        <w:t>  </w:t>
      </w:r>
    </w:p>
    <w:p>
      <w:pPr>
        <w:pStyle w:val="Normal"/>
        <w:numPr>
          <w:ilvl w:val="0"/>
          <w:numId w:val="45"/>
        </w:numPr>
        <w:spacing w:lineRule="auto" w:line="240" w:before="0" w:after="0"/>
        <w:rPr/>
      </w:pPr>
      <w:r>
        <w:rPr/>
        <w:t>  </w:t>
      </w:r>
    </w:p>
    <w:p>
      <w:pPr>
        <w:pStyle w:val="Normal"/>
        <w:numPr>
          <w:ilvl w:val="0"/>
          <w:numId w:val="45"/>
        </w:numPr>
        <w:spacing w:lineRule="auto" w:line="240" w:before="0" w:after="0"/>
        <w:rPr/>
      </w:pPr>
      <w:r>
        <w:rPr/>
        <w:t>  </w:t>
      </w:r>
      <w:r>
        <w:rPr/>
        <w:t>t1.start();  </w:t>
      </w:r>
    </w:p>
    <w:p>
      <w:pPr>
        <w:pStyle w:val="Normal"/>
        <w:numPr>
          <w:ilvl w:val="0"/>
          <w:numId w:val="45"/>
        </w:numPr>
        <w:spacing w:lineRule="auto" w:line="240" w:before="0" w:after="0"/>
        <w:rPr/>
      </w:pPr>
      <w:r>
        <w:rPr/>
        <w:t>  </w:t>
      </w:r>
      <w:r>
        <w:rPr/>
        <w:t>t2.start();  </w:t>
      </w:r>
    </w:p>
    <w:p>
      <w:pPr>
        <w:pStyle w:val="Normal"/>
        <w:numPr>
          <w:ilvl w:val="0"/>
          <w:numId w:val="45"/>
        </w:numPr>
        <w:spacing w:lineRule="auto" w:line="240" w:before="0" w:after="0"/>
        <w:rPr/>
      </w:pPr>
      <w:r>
        <w:rPr/>
        <w:t> </w:t>
      </w:r>
      <w:r>
        <w:rPr/>
        <w:t>}  </w:t>
      </w:r>
    </w:p>
    <w:p>
      <w:pPr>
        <w:pStyle w:val="Normal"/>
        <w:numPr>
          <w:ilvl w:val="0"/>
          <w:numId w:val="45"/>
        </w:numPr>
        <w:spacing w:lineRule="auto" w:line="240" w:before="0" w:after="0"/>
        <w:rPr/>
      </w:pPr>
      <w:r>
        <w:rPr/>
        <w:t>}  </w:t>
      </w:r>
    </w:p>
    <w:p>
      <w:pPr>
        <w:pStyle w:val="Normal"/>
        <w:spacing w:lineRule="auto" w:line="240" w:before="0" w:after="0"/>
        <w:rPr/>
      </w:pPr>
      <w:hyperlink r:id="rId22">
        <w:r>
          <w:rPr>
            <w:rStyle w:val="InternetLink"/>
          </w:rPr>
          <w:t>Test it Now</w:t>
        </w:r>
      </w:hyperlink>
      <w:r>
        <w:rPr/>
        <w:t xml:space="preserve"> </w:t>
      </w:r>
    </w:p>
    <w:p>
      <w:pPr>
        <w:pStyle w:val="HTMLPreformatted"/>
        <w:rPr/>
      </w:pPr>
      <w:r>
        <w:rPr/>
        <w:t>Output:task one</w:t>
      </w:r>
    </w:p>
    <w:p>
      <w:pPr>
        <w:pStyle w:val="HTMLPreformatted"/>
        <w:rPr/>
      </w:pPr>
      <w:r>
        <w:rPr/>
        <w:t xml:space="preserve">       </w:t>
      </w:r>
      <w:r>
        <w:rPr/>
        <w:t>task two</w:t>
      </w:r>
    </w:p>
    <w:p>
      <w:pPr>
        <w:pStyle w:val="Heading3"/>
        <w:spacing w:lineRule="auto" w:line="240" w:before="0" w:after="200"/>
        <w:rPr/>
      </w:pPr>
      <w:r>
        <w:rPr/>
        <w:t>Same example as above by annonymous class that implements Runnable interface:</w:t>
      </w:r>
    </w:p>
    <w:p>
      <w:pPr>
        <w:pStyle w:val="Normal"/>
        <w:spacing w:lineRule="auto" w:line="240" w:before="0" w:after="0"/>
        <w:rPr/>
      </w:pPr>
      <w:r>
        <w:rPr>
          <w:b/>
          <w:bCs/>
          <w:i/>
          <w:iCs/>
        </w:rPr>
        <w:t>Program of performing two tasks by two threads</w:t>
      </w:r>
      <w:r>
        <w:rPr/>
        <w:t xml:space="preserve"> </w:t>
      </w:r>
    </w:p>
    <w:p>
      <w:pPr>
        <w:pStyle w:val="Normal"/>
        <w:numPr>
          <w:ilvl w:val="0"/>
          <w:numId w:val="46"/>
        </w:numPr>
        <w:spacing w:lineRule="auto" w:line="240" w:before="0" w:after="0"/>
        <w:rPr/>
      </w:pPr>
      <w:r>
        <w:rPr>
          <w:rStyle w:val="Keyword"/>
        </w:rPr>
        <w:t>class</w:t>
      </w:r>
      <w:r>
        <w:rPr/>
        <w:t> TestMultitasking5{  </w:t>
      </w:r>
    </w:p>
    <w:p>
      <w:pPr>
        <w:pStyle w:val="Normal"/>
        <w:numPr>
          <w:ilvl w:val="0"/>
          <w:numId w:val="46"/>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  </w:t>
      </w:r>
    </w:p>
    <w:p>
      <w:pPr>
        <w:pStyle w:val="Normal"/>
        <w:numPr>
          <w:ilvl w:val="0"/>
          <w:numId w:val="46"/>
        </w:numPr>
        <w:spacing w:lineRule="auto" w:line="240" w:before="0" w:after="0"/>
        <w:rPr/>
      </w:pPr>
      <w:r>
        <w:rPr/>
        <w:t>  </w:t>
      </w:r>
      <w:r>
        <w:rPr/>
        <w:t>Runnable r1=</w:t>
      </w:r>
      <w:r>
        <w:rPr>
          <w:rStyle w:val="Keyword"/>
        </w:rPr>
        <w:t>new</w:t>
      </w:r>
      <w:r>
        <w:rPr/>
        <w:t> Runnable(){  </w:t>
      </w:r>
    </w:p>
    <w:p>
      <w:pPr>
        <w:pStyle w:val="Normal"/>
        <w:numPr>
          <w:ilvl w:val="0"/>
          <w:numId w:val="46"/>
        </w:numPr>
        <w:spacing w:lineRule="auto" w:line="240" w:before="0" w:after="0"/>
        <w:rPr/>
      </w:pPr>
      <w:r>
        <w:rPr/>
        <w:t>    </w:t>
      </w:r>
      <w:r>
        <w:rPr>
          <w:rStyle w:val="Keyword"/>
        </w:rPr>
        <w:t>public</w:t>
      </w:r>
      <w:r>
        <w:rPr/>
        <w:t> </w:t>
      </w:r>
      <w:r>
        <w:rPr>
          <w:rStyle w:val="Keyword"/>
        </w:rPr>
        <w:t>void</w:t>
      </w:r>
      <w:r>
        <w:rPr/>
        <w:t> run(){  </w:t>
      </w:r>
    </w:p>
    <w:p>
      <w:pPr>
        <w:pStyle w:val="Normal"/>
        <w:numPr>
          <w:ilvl w:val="0"/>
          <w:numId w:val="46"/>
        </w:numPr>
        <w:spacing w:lineRule="auto" w:line="240" w:before="0" w:after="0"/>
        <w:rPr/>
      </w:pPr>
      <w:r>
        <w:rPr/>
        <w:t>      </w:t>
      </w:r>
      <w:r>
        <w:rPr/>
        <w:t>System.out.println(</w:t>
      </w:r>
      <w:r>
        <w:rPr>
          <w:rStyle w:val="String"/>
        </w:rPr>
        <w:t>"task one"</w:t>
      </w:r>
      <w:r>
        <w:rPr/>
        <w:t>);  </w:t>
      </w:r>
    </w:p>
    <w:p>
      <w:pPr>
        <w:pStyle w:val="Normal"/>
        <w:numPr>
          <w:ilvl w:val="0"/>
          <w:numId w:val="46"/>
        </w:numPr>
        <w:spacing w:lineRule="auto" w:line="240" w:before="0" w:after="0"/>
        <w:rPr/>
      </w:pPr>
      <w:r>
        <w:rPr/>
        <w:t>    </w:t>
      </w:r>
      <w:r>
        <w:rPr/>
        <w:t>}  </w:t>
      </w:r>
    </w:p>
    <w:p>
      <w:pPr>
        <w:pStyle w:val="Normal"/>
        <w:numPr>
          <w:ilvl w:val="0"/>
          <w:numId w:val="46"/>
        </w:numPr>
        <w:spacing w:lineRule="auto" w:line="240" w:before="0" w:after="0"/>
        <w:rPr/>
      </w:pPr>
      <w:r>
        <w:rPr/>
        <w:t>  </w:t>
      </w:r>
      <w:r>
        <w:rPr/>
        <w:t>};  </w:t>
      </w:r>
    </w:p>
    <w:p>
      <w:pPr>
        <w:pStyle w:val="Normal"/>
        <w:numPr>
          <w:ilvl w:val="0"/>
          <w:numId w:val="46"/>
        </w:numPr>
        <w:spacing w:lineRule="auto" w:line="240" w:before="0" w:after="0"/>
        <w:rPr/>
      </w:pPr>
      <w:r>
        <w:rPr/>
        <w:t>  </w:t>
      </w:r>
    </w:p>
    <w:p>
      <w:pPr>
        <w:pStyle w:val="Normal"/>
        <w:numPr>
          <w:ilvl w:val="0"/>
          <w:numId w:val="46"/>
        </w:numPr>
        <w:spacing w:lineRule="auto" w:line="240" w:before="0" w:after="0"/>
        <w:rPr/>
      </w:pPr>
      <w:r>
        <w:rPr/>
        <w:t>  </w:t>
      </w:r>
      <w:r>
        <w:rPr/>
        <w:t>Runnable r2=</w:t>
      </w:r>
      <w:r>
        <w:rPr>
          <w:rStyle w:val="Keyword"/>
        </w:rPr>
        <w:t>new</w:t>
      </w:r>
      <w:r>
        <w:rPr/>
        <w:t> Runnable(){  </w:t>
      </w:r>
    </w:p>
    <w:p>
      <w:pPr>
        <w:pStyle w:val="Normal"/>
        <w:numPr>
          <w:ilvl w:val="0"/>
          <w:numId w:val="46"/>
        </w:numPr>
        <w:spacing w:lineRule="auto" w:line="240" w:before="0" w:after="0"/>
        <w:rPr/>
      </w:pPr>
      <w:r>
        <w:rPr/>
        <w:t>    </w:t>
      </w:r>
      <w:r>
        <w:rPr>
          <w:rStyle w:val="Keyword"/>
        </w:rPr>
        <w:t>public</w:t>
      </w:r>
      <w:r>
        <w:rPr/>
        <w:t> </w:t>
      </w:r>
      <w:r>
        <w:rPr>
          <w:rStyle w:val="Keyword"/>
        </w:rPr>
        <w:t>void</w:t>
      </w:r>
      <w:r>
        <w:rPr/>
        <w:t> run(){  </w:t>
      </w:r>
    </w:p>
    <w:p>
      <w:pPr>
        <w:pStyle w:val="Normal"/>
        <w:numPr>
          <w:ilvl w:val="0"/>
          <w:numId w:val="46"/>
        </w:numPr>
        <w:spacing w:lineRule="auto" w:line="240" w:before="0" w:after="0"/>
        <w:rPr/>
      </w:pPr>
      <w:r>
        <w:rPr/>
        <w:t>      </w:t>
      </w:r>
      <w:r>
        <w:rPr/>
        <w:t>System.out.println(</w:t>
      </w:r>
      <w:r>
        <w:rPr>
          <w:rStyle w:val="String"/>
        </w:rPr>
        <w:t>"task two"</w:t>
      </w:r>
      <w:r>
        <w:rPr/>
        <w:t>);  </w:t>
      </w:r>
    </w:p>
    <w:p>
      <w:pPr>
        <w:pStyle w:val="Normal"/>
        <w:numPr>
          <w:ilvl w:val="0"/>
          <w:numId w:val="46"/>
        </w:numPr>
        <w:spacing w:lineRule="auto" w:line="240" w:before="0" w:after="0"/>
        <w:rPr/>
      </w:pPr>
      <w:r>
        <w:rPr/>
        <w:t>    </w:t>
      </w:r>
      <w:r>
        <w:rPr/>
        <w:t>}  </w:t>
      </w:r>
    </w:p>
    <w:p>
      <w:pPr>
        <w:pStyle w:val="Normal"/>
        <w:numPr>
          <w:ilvl w:val="0"/>
          <w:numId w:val="46"/>
        </w:numPr>
        <w:spacing w:lineRule="auto" w:line="240" w:before="0" w:after="0"/>
        <w:rPr/>
      </w:pPr>
      <w:r>
        <w:rPr/>
        <w:t>  </w:t>
      </w:r>
      <w:r>
        <w:rPr/>
        <w:t>};  </w:t>
      </w:r>
    </w:p>
    <w:p>
      <w:pPr>
        <w:pStyle w:val="Normal"/>
        <w:numPr>
          <w:ilvl w:val="0"/>
          <w:numId w:val="46"/>
        </w:numPr>
        <w:spacing w:lineRule="auto" w:line="240" w:before="0" w:after="0"/>
        <w:rPr/>
      </w:pPr>
      <w:r>
        <w:rPr/>
        <w:t>      </w:t>
      </w:r>
    </w:p>
    <w:p>
      <w:pPr>
        <w:pStyle w:val="Normal"/>
        <w:numPr>
          <w:ilvl w:val="0"/>
          <w:numId w:val="46"/>
        </w:numPr>
        <w:spacing w:lineRule="auto" w:line="240" w:before="0" w:after="0"/>
        <w:rPr/>
      </w:pPr>
      <w:r>
        <w:rPr/>
        <w:t>  </w:t>
      </w:r>
      <w:r>
        <w:rPr/>
        <w:t>Thread t1=</w:t>
      </w:r>
      <w:r>
        <w:rPr>
          <w:rStyle w:val="Keyword"/>
        </w:rPr>
        <w:t>new</w:t>
      </w:r>
      <w:r>
        <w:rPr/>
        <w:t> Thread(r1);  </w:t>
      </w:r>
    </w:p>
    <w:p>
      <w:pPr>
        <w:pStyle w:val="Normal"/>
        <w:numPr>
          <w:ilvl w:val="0"/>
          <w:numId w:val="46"/>
        </w:numPr>
        <w:spacing w:lineRule="auto" w:line="240" w:before="0" w:after="0"/>
        <w:rPr/>
      </w:pPr>
      <w:r>
        <w:rPr/>
        <w:t>  </w:t>
      </w:r>
      <w:r>
        <w:rPr/>
        <w:t>Thread t2=</w:t>
      </w:r>
      <w:r>
        <w:rPr>
          <w:rStyle w:val="Keyword"/>
        </w:rPr>
        <w:t>new</w:t>
      </w:r>
      <w:r>
        <w:rPr/>
        <w:t> Thread(r2);  </w:t>
      </w:r>
    </w:p>
    <w:p>
      <w:pPr>
        <w:pStyle w:val="Normal"/>
        <w:numPr>
          <w:ilvl w:val="0"/>
          <w:numId w:val="46"/>
        </w:numPr>
        <w:spacing w:lineRule="auto" w:line="240" w:before="0" w:after="0"/>
        <w:rPr/>
      </w:pPr>
      <w:r>
        <w:rPr/>
        <w:t>  </w:t>
      </w:r>
    </w:p>
    <w:p>
      <w:pPr>
        <w:pStyle w:val="Normal"/>
        <w:numPr>
          <w:ilvl w:val="0"/>
          <w:numId w:val="46"/>
        </w:numPr>
        <w:spacing w:lineRule="auto" w:line="240" w:before="0" w:after="0"/>
        <w:rPr/>
      </w:pPr>
      <w:r>
        <w:rPr/>
        <w:t>  </w:t>
      </w:r>
      <w:r>
        <w:rPr/>
        <w:t>t1.start();  </w:t>
      </w:r>
    </w:p>
    <w:p>
      <w:pPr>
        <w:pStyle w:val="Normal"/>
        <w:numPr>
          <w:ilvl w:val="0"/>
          <w:numId w:val="46"/>
        </w:numPr>
        <w:spacing w:lineRule="auto" w:line="240" w:before="0" w:after="0"/>
        <w:rPr/>
      </w:pPr>
      <w:r>
        <w:rPr/>
        <w:t>  </w:t>
      </w:r>
      <w:r>
        <w:rPr/>
        <w:t>t2.start();  </w:t>
      </w:r>
    </w:p>
    <w:p>
      <w:pPr>
        <w:pStyle w:val="Normal"/>
        <w:numPr>
          <w:ilvl w:val="0"/>
          <w:numId w:val="46"/>
        </w:numPr>
        <w:spacing w:lineRule="auto" w:line="240" w:before="0" w:after="0"/>
        <w:rPr/>
      </w:pPr>
      <w:r>
        <w:rPr/>
        <w:t> </w:t>
      </w:r>
      <w:r>
        <w:rPr/>
        <w:t>}  </w:t>
      </w:r>
    </w:p>
    <w:p>
      <w:pPr>
        <w:pStyle w:val="Normal"/>
        <w:numPr>
          <w:ilvl w:val="0"/>
          <w:numId w:val="46"/>
        </w:numPr>
        <w:spacing w:lineRule="auto" w:line="240" w:before="0" w:after="0"/>
        <w:rPr/>
      </w:pPr>
      <w:r>
        <w:rPr/>
        <w:t>}  </w:t>
      </w:r>
    </w:p>
    <w:p>
      <w:pPr>
        <w:pStyle w:val="Normal"/>
        <w:spacing w:lineRule="auto" w:line="240" w:before="0" w:after="0"/>
        <w:rPr/>
      </w:pPr>
      <w:hyperlink r:id="rId23">
        <w:r>
          <w:rPr>
            <w:rStyle w:val="InternetLink"/>
          </w:rPr>
          <w:t>Test it Now</w:t>
        </w:r>
      </w:hyperlink>
      <w:r>
        <w:rPr/>
        <w:t xml:space="preserve"> </w:t>
      </w:r>
    </w:p>
    <w:p>
      <w:pPr>
        <w:pStyle w:val="HTMLPreformatted"/>
        <w:rPr/>
      </w:pPr>
      <w:r>
        <w:rPr/>
        <w:t>Output:task one</w:t>
      </w:r>
    </w:p>
    <w:p>
      <w:pPr>
        <w:pStyle w:val="HTMLPreformatted"/>
        <w:rPr/>
      </w:pPr>
      <w:r>
        <w:rPr/>
        <w:t xml:space="preserve">       </w:t>
      </w:r>
      <w:r>
        <w:rPr/>
        <w:t>task two</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Heading1"/>
        <w:spacing w:beforeAutospacing="0" w:before="0" w:afterAutospacing="0" w:after="0"/>
        <w:rPr/>
      </w:pPr>
      <w:r>
        <w:rPr/>
        <w:t>Java Garbage Collection</w:t>
      </w:r>
    </w:p>
    <w:p>
      <w:pPr>
        <w:pStyle w:val="NormalWeb"/>
        <w:spacing w:beforeAutospacing="0" w:before="0" w:afterAutospacing="0" w:after="0"/>
        <w:rPr/>
      </w:pPr>
      <w:r>
        <w:rPr/>
        <w:t xml:space="preserve">In java, garbage means unreferenced objects. </w:t>
      </w:r>
    </w:p>
    <w:p>
      <w:pPr>
        <w:pStyle w:val="NormalWeb"/>
        <w:spacing w:beforeAutospacing="0" w:before="0" w:afterAutospacing="0" w:after="0"/>
        <w:rPr/>
      </w:pPr>
      <w:r>
        <w:rPr/>
        <w:t>Garbage Collection is process of reclaiming the runtime unused memory automatically. In other words, it is a way to destroy the unused objects.</w:t>
      </w:r>
    </w:p>
    <w:p>
      <w:pPr>
        <w:pStyle w:val="NormalWeb"/>
        <w:spacing w:beforeAutospacing="0" w:before="0" w:afterAutospacing="0" w:after="0"/>
        <w:rPr/>
      </w:pPr>
      <w:r>
        <w:rPr/>
        <w:t>To do so, we were using free() function in C language and delete() in C++. But, in java it is performed automatically. So, java provides better memory management.</w:t>
      </w:r>
    </w:p>
    <w:p>
      <w:pPr>
        <w:pStyle w:val="Heading3"/>
        <w:spacing w:lineRule="auto" w:line="240" w:before="0" w:after="200"/>
        <w:rPr/>
      </w:pPr>
      <w:r>
        <w:rPr/>
        <w:t>Advantage of Garbage Collection</w:t>
      </w:r>
    </w:p>
    <w:p>
      <w:pPr>
        <w:pStyle w:val="Normal"/>
        <w:numPr>
          <w:ilvl w:val="0"/>
          <w:numId w:val="47"/>
        </w:numPr>
        <w:spacing w:lineRule="auto" w:line="240" w:before="0" w:after="0"/>
        <w:rPr/>
      </w:pPr>
      <w:r>
        <w:rPr/>
        <w:t xml:space="preserve">It makes java </w:t>
      </w:r>
      <w:r>
        <w:rPr>
          <w:rStyle w:val="Strong"/>
        </w:rPr>
        <w:t>memory efficient</w:t>
      </w:r>
      <w:r>
        <w:rPr/>
        <w:t xml:space="preserve"> because garbage collector removes the unreferenced objects from heap memory.</w:t>
      </w:r>
    </w:p>
    <w:p>
      <w:pPr>
        <w:pStyle w:val="Normal"/>
        <w:numPr>
          <w:ilvl w:val="0"/>
          <w:numId w:val="47"/>
        </w:numPr>
        <w:spacing w:lineRule="auto" w:line="240" w:before="0" w:after="0"/>
        <w:rPr/>
      </w:pPr>
      <w:r>
        <w:rPr/>
        <w:t xml:space="preserve">It is </w:t>
      </w:r>
      <w:r>
        <w:rPr>
          <w:rStyle w:val="Strong"/>
        </w:rPr>
        <w:t>automatically done</w:t>
      </w:r>
      <w:r>
        <w:rPr/>
        <w:t xml:space="preserve"> by the garbage collector(a part of JVM) so we don't need to make extra efforts.</w:t>
      </w:r>
    </w:p>
    <w:p>
      <w:pPr>
        <w:pStyle w:val="Normal"/>
        <w:spacing w:lineRule="auto" w:line="240" w:before="0" w:after="0"/>
        <w:rPr/>
      </w:pPr>
      <w:r>
        <w:rPr/>
        <mc:AlternateContent>
          <mc:Choice Requires="wps">
            <w:drawing>
              <wp:inline distT="0" distB="0" distL="114300" distR="114300">
                <wp:extent cx="1270" cy="19685"/>
                <wp:effectExtent l="0" t="0" r="0" b="0"/>
                <wp:docPr id="28" name=""/>
                <a:graphic xmlns:a="http://schemas.openxmlformats.org/drawingml/2006/main">
                  <a:graphicData uri="http://schemas.microsoft.com/office/word/2010/wordprocessingShape">
                    <wps:wsp>
                      <wps:cNvSpPr/>
                      <wps:nvSpPr>
                        <wps:cNvPr id="23"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2"/>
        <w:spacing w:lineRule="auto" w:line="240" w:before="0" w:after="200"/>
        <w:rPr/>
      </w:pPr>
      <w:r>
        <w:rPr/>
        <w:t>How can an object be unreferenced?</w:t>
      </w:r>
    </w:p>
    <w:p>
      <w:pPr>
        <w:pStyle w:val="NormalWeb"/>
        <w:spacing w:beforeAutospacing="0" w:before="0" w:afterAutospacing="0" w:after="0"/>
        <w:rPr/>
      </w:pPr>
      <w:r>
        <w:rPr/>
        <w:t xml:space="preserve">There are many ways: </w:t>
      </w:r>
    </w:p>
    <w:p>
      <w:pPr>
        <w:pStyle w:val="Normal"/>
        <w:numPr>
          <w:ilvl w:val="0"/>
          <w:numId w:val="48"/>
        </w:numPr>
        <w:spacing w:lineRule="auto" w:line="240" w:before="0" w:after="0"/>
        <w:rPr/>
      </w:pPr>
      <w:r>
        <w:rPr/>
        <w:t>By nulling the reference</w:t>
      </w:r>
    </w:p>
    <w:p>
      <w:pPr>
        <w:pStyle w:val="Normal"/>
        <w:numPr>
          <w:ilvl w:val="0"/>
          <w:numId w:val="48"/>
        </w:numPr>
        <w:spacing w:lineRule="auto" w:line="240" w:before="0" w:after="0"/>
        <w:rPr/>
      </w:pPr>
      <w:r>
        <w:rPr/>
        <w:t>By assigning a reference to another</w:t>
      </w:r>
    </w:p>
    <w:p>
      <w:pPr>
        <w:pStyle w:val="Normal"/>
        <w:numPr>
          <w:ilvl w:val="0"/>
          <w:numId w:val="48"/>
        </w:numPr>
        <w:spacing w:lineRule="auto" w:line="240" w:before="0" w:after="0"/>
        <w:rPr/>
      </w:pPr>
      <w:r>
        <w:rPr/>
        <w:t>By annonymous object etc.</w:t>
      </w:r>
    </w:p>
    <w:p>
      <w:pPr>
        <w:pStyle w:val="Heading3"/>
        <w:spacing w:lineRule="auto" w:line="240" w:before="0" w:after="200"/>
        <w:rPr/>
      </w:pPr>
      <w:r>
        <w:rPr/>
        <w:t>1) By nulling a reference:</w:t>
      </w:r>
    </w:p>
    <w:p>
      <w:pPr>
        <w:pStyle w:val="Normal"/>
        <w:numPr>
          <w:ilvl w:val="0"/>
          <w:numId w:val="49"/>
        </w:numPr>
        <w:spacing w:lineRule="auto" w:line="240" w:before="0" w:after="0"/>
        <w:rPr/>
      </w:pPr>
      <w:r>
        <w:rPr/>
        <w:t>Employee e=</w:t>
      </w:r>
      <w:r>
        <w:rPr>
          <w:rStyle w:val="Keyword"/>
        </w:rPr>
        <w:t>new</w:t>
      </w:r>
      <w:r>
        <w:rPr/>
        <w:t> Employee();  </w:t>
      </w:r>
    </w:p>
    <w:p>
      <w:pPr>
        <w:pStyle w:val="Normal"/>
        <w:numPr>
          <w:ilvl w:val="0"/>
          <w:numId w:val="49"/>
        </w:numPr>
        <w:spacing w:lineRule="auto" w:line="240" w:before="0" w:after="0"/>
        <w:rPr/>
      </w:pPr>
      <w:r>
        <w:rPr/>
        <w:t>e=</w:t>
      </w:r>
      <w:r>
        <w:rPr>
          <w:rStyle w:val="Keyword"/>
        </w:rPr>
        <w:t>null</w:t>
      </w:r>
      <w:r>
        <w:rPr/>
        <w:t>;  </w:t>
      </w:r>
    </w:p>
    <w:p>
      <w:pPr>
        <w:pStyle w:val="Heading3"/>
        <w:spacing w:lineRule="auto" w:line="240" w:before="0" w:after="200"/>
        <w:rPr/>
      </w:pPr>
      <w:r>
        <w:rPr/>
        <w:t>2) By assigning a reference to another:</w:t>
      </w:r>
    </w:p>
    <w:p>
      <w:pPr>
        <w:pStyle w:val="Normal"/>
        <w:numPr>
          <w:ilvl w:val="0"/>
          <w:numId w:val="50"/>
        </w:numPr>
        <w:spacing w:lineRule="auto" w:line="240" w:before="0" w:after="0"/>
        <w:rPr/>
      </w:pPr>
      <w:r>
        <w:rPr/>
        <w:t>Employee e1=</w:t>
      </w:r>
      <w:r>
        <w:rPr>
          <w:rStyle w:val="Keyword"/>
        </w:rPr>
        <w:t>new</w:t>
      </w:r>
      <w:r>
        <w:rPr/>
        <w:t> Employee();  </w:t>
      </w:r>
    </w:p>
    <w:p>
      <w:pPr>
        <w:pStyle w:val="Normal"/>
        <w:numPr>
          <w:ilvl w:val="0"/>
          <w:numId w:val="50"/>
        </w:numPr>
        <w:spacing w:lineRule="auto" w:line="240" w:before="0" w:after="0"/>
        <w:rPr/>
      </w:pPr>
      <w:r>
        <w:rPr/>
        <w:t>Employee e2=</w:t>
      </w:r>
      <w:r>
        <w:rPr>
          <w:rStyle w:val="Keyword"/>
        </w:rPr>
        <w:t>new</w:t>
      </w:r>
      <w:r>
        <w:rPr/>
        <w:t> Employee();  </w:t>
      </w:r>
    </w:p>
    <w:p>
      <w:pPr>
        <w:pStyle w:val="Normal"/>
        <w:numPr>
          <w:ilvl w:val="0"/>
          <w:numId w:val="50"/>
        </w:numPr>
        <w:spacing w:lineRule="auto" w:line="240" w:before="0" w:after="0"/>
        <w:rPr/>
      </w:pPr>
      <w:r>
        <w:rPr/>
        <w:t>e1=e2;</w:t>
      </w:r>
      <w:r>
        <w:rPr>
          <w:rStyle w:val="Comment"/>
        </w:rPr>
        <w:t>//now the first object referred by e1 is available for garbage collection</w:t>
      </w:r>
      <w:r>
        <w:rPr/>
        <w:t>  </w:t>
      </w:r>
    </w:p>
    <w:p>
      <w:pPr>
        <w:pStyle w:val="Heading3"/>
        <w:spacing w:lineRule="auto" w:line="240" w:before="0" w:after="200"/>
        <w:rPr/>
      </w:pPr>
      <w:r>
        <w:rPr/>
        <w:t>3) By annonymous object:</w:t>
      </w:r>
    </w:p>
    <w:p>
      <w:pPr>
        <w:pStyle w:val="Normal"/>
        <w:numPr>
          <w:ilvl w:val="0"/>
          <w:numId w:val="51"/>
        </w:numPr>
        <w:spacing w:lineRule="auto" w:line="240" w:before="0" w:after="0"/>
        <w:rPr/>
      </w:pPr>
      <w:r>
        <w:rPr>
          <w:rStyle w:val="Keyword"/>
        </w:rPr>
        <w:t>new</w:t>
      </w:r>
      <w:r>
        <w:rPr/>
        <w:t> Employee();  </w:t>
      </w:r>
    </w:p>
    <w:p>
      <w:pPr>
        <w:pStyle w:val="Normal"/>
        <w:spacing w:lineRule="auto" w:line="240" w:before="0" w:after="0"/>
        <w:rPr/>
      </w:pPr>
      <w:r>
        <w:rPr/>
        <mc:AlternateContent>
          <mc:Choice Requires="wps">
            <w:drawing>
              <wp:inline distT="0" distB="0" distL="114300" distR="114300">
                <wp:extent cx="1270" cy="19685"/>
                <wp:effectExtent l="0" t="0" r="0" b="0"/>
                <wp:docPr id="29" name=""/>
                <a:graphic xmlns:a="http://schemas.openxmlformats.org/drawingml/2006/main">
                  <a:graphicData uri="http://schemas.microsoft.com/office/word/2010/wordprocessingShape">
                    <wps:wsp>
                      <wps:cNvSpPr/>
                      <wps:nvSpPr>
                        <wps:cNvPr id="24"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Heading2"/>
        <w:spacing w:lineRule="auto" w:line="240" w:before="0" w:after="200"/>
        <w:rPr/>
      </w:pPr>
      <w:ins w:id="60" w:author="Unknown" w:date="0-00-00T00:00:00Z">
        <w:r>
          <w:rPr/>
          <w:t>finalize() method</w:t>
        </w:r>
      </w:ins>
    </w:p>
    <w:p>
      <w:pPr>
        <w:pStyle w:val="NormalWeb"/>
        <w:spacing w:beforeAutospacing="0" w:before="0" w:afterAutospacing="0" w:after="0"/>
        <w:rPr/>
      </w:pPr>
      <w:ins w:id="61" w:author="Unknown" w:date="0-00-00T00:00:00Z">
        <w:r>
          <w:rPr/>
          <w:t>The finalize() method is invoked each time before the object is garbage collected. This method can be used to perform cleanup processing. This method is defined in Object class as:</w:t>
        </w:r>
      </w:ins>
    </w:p>
    <w:p>
      <w:pPr>
        <w:pStyle w:val="Normal"/>
        <w:numPr>
          <w:ilvl w:val="0"/>
          <w:numId w:val="52"/>
        </w:numPr>
        <w:spacing w:lineRule="auto" w:line="240" w:before="0" w:after="0"/>
        <w:rPr/>
      </w:pPr>
      <w:ins w:id="62" w:author="Unknown" w:date="0-00-00T00:00:00Z">
        <w:r>
          <w:rPr>
            <w:rStyle w:val="Keyword"/>
          </w:rPr>
          <w:t>protected</w:t>
        </w:r>
      </w:ins>
      <w:ins w:id="63" w:author="Unknown" w:date="0-00-00T00:00:00Z">
        <w:r>
          <w:rPr/>
          <w:t> </w:t>
        </w:r>
      </w:ins>
      <w:ins w:id="64" w:author="Unknown" w:date="0-00-00T00:00:00Z">
        <w:r>
          <w:rPr>
            <w:rStyle w:val="Keyword"/>
          </w:rPr>
          <w:t>void</w:t>
        </w:r>
      </w:ins>
      <w:ins w:id="65" w:author="Unknown" w:date="0-00-00T00:00:00Z">
        <w:r>
          <w:rPr/>
          <w:t> finalize(){}  </w:t>
        </w:r>
      </w:ins>
    </w:p>
    <w:p>
      <w:pPr>
        <w:pStyle w:val="Heading4"/>
        <w:spacing w:lineRule="auto" w:line="240" w:before="0" w:after="200"/>
        <w:rPr/>
      </w:pPr>
      <w:ins w:id="66" w:author="Unknown" w:date="0-00-00T00:00:00Z">
        <w:r>
          <w:rPr/>
          <w:t>Note: The Garbage collector of JVM collects only those objects that are created by new keyword. So if you have created any object without new, you can use finalize method to perform cleanup processing (destroying remaining objects).</w:t>
        </w:r>
      </w:ins>
    </w:p>
    <w:p>
      <w:pPr>
        <w:pStyle w:val="Heading2"/>
        <w:spacing w:lineRule="auto" w:line="240" w:before="0" w:after="200"/>
        <w:rPr/>
      </w:pPr>
      <w:ins w:id="67" w:author="Unknown" w:date="0-00-00T00:00:00Z">
        <w:r>
          <w:rPr/>
          <w:t>gc() method</w:t>
        </w:r>
      </w:ins>
    </w:p>
    <w:p>
      <w:pPr>
        <w:pStyle w:val="NormalWeb"/>
        <w:spacing w:beforeAutospacing="0" w:before="0" w:afterAutospacing="0" w:after="0"/>
        <w:rPr/>
      </w:pPr>
      <w:ins w:id="68" w:author="Unknown" w:date="0-00-00T00:00:00Z">
        <w:r>
          <w:rPr/>
          <w:t xml:space="preserve">The gc() method is used to invoke the garbage collector to perform cleanup processing. The gc() is found in System and Runtime classes. </w:t>
        </w:r>
      </w:ins>
    </w:p>
    <w:p>
      <w:pPr>
        <w:pStyle w:val="Normal"/>
        <w:numPr>
          <w:ilvl w:val="0"/>
          <w:numId w:val="53"/>
        </w:numPr>
        <w:spacing w:lineRule="auto" w:line="240" w:before="0" w:after="0"/>
        <w:rPr/>
      </w:pPr>
      <w:ins w:id="69" w:author="Unknown" w:date="0-00-00T00:00:00Z">
        <w:r>
          <w:rPr>
            <w:rStyle w:val="Keyword"/>
          </w:rPr>
          <w:t>public</w:t>
        </w:r>
      </w:ins>
      <w:ins w:id="70" w:author="Unknown" w:date="0-00-00T00:00:00Z">
        <w:r>
          <w:rPr/>
          <w:t> </w:t>
        </w:r>
      </w:ins>
      <w:ins w:id="71" w:author="Unknown" w:date="0-00-00T00:00:00Z">
        <w:r>
          <w:rPr>
            <w:rStyle w:val="Keyword"/>
          </w:rPr>
          <w:t>static</w:t>
        </w:r>
      </w:ins>
      <w:ins w:id="72" w:author="Unknown" w:date="0-00-00T00:00:00Z">
        <w:r>
          <w:rPr/>
          <w:t> </w:t>
        </w:r>
      </w:ins>
      <w:ins w:id="73" w:author="Unknown" w:date="0-00-00T00:00:00Z">
        <w:r>
          <w:rPr>
            <w:rStyle w:val="Keyword"/>
          </w:rPr>
          <w:t>void</w:t>
        </w:r>
      </w:ins>
      <w:ins w:id="74" w:author="Unknown" w:date="0-00-00T00:00:00Z">
        <w:r>
          <w:rPr/>
          <w:t> gc(){}  </w:t>
        </w:r>
      </w:ins>
    </w:p>
    <w:p>
      <w:pPr>
        <w:pStyle w:val="Heading4"/>
        <w:spacing w:lineRule="auto" w:line="240" w:before="0" w:after="200"/>
        <w:rPr/>
      </w:pPr>
      <w:ins w:id="75" w:author="Unknown" w:date="0-00-00T00:00:00Z">
        <w:r>
          <w:rPr/>
          <w:t>Note: Garbage collection is performed by a daemon thread called Garbage Collector(GC). This thread calls the finalize() method before object is garbage collected.</w:t>
        </w:r>
      </w:ins>
    </w:p>
    <w:p>
      <w:pPr>
        <w:pStyle w:val="Heading3"/>
        <w:spacing w:lineRule="auto" w:line="240" w:before="0" w:after="200"/>
        <w:rPr/>
      </w:pPr>
      <w:ins w:id="76" w:author="Unknown" w:date="0-00-00T00:00:00Z">
        <w:r>
          <w:rPr/>
          <w:t>Simple Example of garbage collection in java</w:t>
        </w:r>
      </w:ins>
    </w:p>
    <w:p>
      <w:pPr>
        <w:pStyle w:val="Normal"/>
        <w:numPr>
          <w:ilvl w:val="0"/>
          <w:numId w:val="54"/>
        </w:numPr>
        <w:spacing w:lineRule="auto" w:line="240" w:before="0" w:after="0"/>
        <w:rPr/>
      </w:pPr>
      <w:ins w:id="77" w:author="Unknown" w:date="0-00-00T00:00:00Z">
        <w:r>
          <w:rPr>
            <w:rStyle w:val="Keyword"/>
          </w:rPr>
          <w:t>public</w:t>
        </w:r>
      </w:ins>
      <w:ins w:id="78" w:author="Unknown" w:date="0-00-00T00:00:00Z">
        <w:r>
          <w:rPr/>
          <w:t> </w:t>
        </w:r>
      </w:ins>
      <w:ins w:id="79" w:author="Unknown" w:date="0-00-00T00:00:00Z">
        <w:r>
          <w:rPr>
            <w:rStyle w:val="Keyword"/>
          </w:rPr>
          <w:t>class</w:t>
        </w:r>
      </w:ins>
      <w:ins w:id="80" w:author="Unknown" w:date="0-00-00T00:00:00Z">
        <w:r>
          <w:rPr/>
          <w:t> TestGarbage1{  </w:t>
        </w:r>
      </w:ins>
    </w:p>
    <w:p>
      <w:pPr>
        <w:pStyle w:val="Normal"/>
        <w:numPr>
          <w:ilvl w:val="0"/>
          <w:numId w:val="54"/>
        </w:numPr>
        <w:spacing w:lineRule="auto" w:line="240" w:before="0" w:after="0"/>
        <w:rPr/>
      </w:pPr>
      <w:ins w:id="81" w:author="Unknown" w:date="0-00-00T00:00:00Z">
        <w:r>
          <w:rPr/>
          <w:t> </w:t>
        </w:r>
      </w:ins>
      <w:ins w:id="82" w:author="Unknown" w:date="0-00-00T00:00:00Z">
        <w:r>
          <w:rPr>
            <w:rStyle w:val="Keyword"/>
          </w:rPr>
          <w:t>public</w:t>
        </w:r>
      </w:ins>
      <w:ins w:id="83" w:author="Unknown" w:date="0-00-00T00:00:00Z">
        <w:r>
          <w:rPr/>
          <w:t> </w:t>
        </w:r>
      </w:ins>
      <w:ins w:id="84" w:author="Unknown" w:date="0-00-00T00:00:00Z">
        <w:r>
          <w:rPr>
            <w:rStyle w:val="Keyword"/>
          </w:rPr>
          <w:t>void</w:t>
        </w:r>
      </w:ins>
      <w:ins w:id="85" w:author="Unknown" w:date="0-00-00T00:00:00Z">
        <w:r>
          <w:rPr/>
          <w:t> finalize(){System.out.println(</w:t>
        </w:r>
      </w:ins>
      <w:ins w:id="86" w:author="Unknown" w:date="0-00-00T00:00:00Z">
        <w:r>
          <w:rPr>
            <w:rStyle w:val="String"/>
          </w:rPr>
          <w:t>"object is garbage collected"</w:t>
        </w:r>
      </w:ins>
      <w:ins w:id="87" w:author="Unknown" w:date="0-00-00T00:00:00Z">
        <w:r>
          <w:rPr/>
          <w:t>);}  </w:t>
        </w:r>
      </w:ins>
    </w:p>
    <w:p>
      <w:pPr>
        <w:pStyle w:val="Normal"/>
        <w:numPr>
          <w:ilvl w:val="0"/>
          <w:numId w:val="54"/>
        </w:numPr>
        <w:spacing w:lineRule="auto" w:line="240" w:before="0" w:after="0"/>
        <w:rPr/>
      </w:pPr>
      <w:ins w:id="88" w:author="Unknown" w:date="0-00-00T00:00:00Z">
        <w:r>
          <w:rPr/>
          <w:t> </w:t>
        </w:r>
      </w:ins>
      <w:ins w:id="89" w:author="Unknown" w:date="0-00-00T00:00:00Z">
        <w:r>
          <w:rPr>
            <w:rStyle w:val="Keyword"/>
          </w:rPr>
          <w:t>public</w:t>
        </w:r>
      </w:ins>
      <w:ins w:id="90" w:author="Unknown" w:date="0-00-00T00:00:00Z">
        <w:r>
          <w:rPr/>
          <w:t> </w:t>
        </w:r>
      </w:ins>
      <w:ins w:id="91" w:author="Unknown" w:date="0-00-00T00:00:00Z">
        <w:r>
          <w:rPr>
            <w:rStyle w:val="Keyword"/>
          </w:rPr>
          <w:t>static</w:t>
        </w:r>
      </w:ins>
      <w:ins w:id="92" w:author="Unknown" w:date="0-00-00T00:00:00Z">
        <w:r>
          <w:rPr/>
          <w:t> </w:t>
        </w:r>
      </w:ins>
      <w:ins w:id="93" w:author="Unknown" w:date="0-00-00T00:00:00Z">
        <w:r>
          <w:rPr>
            <w:rStyle w:val="Keyword"/>
          </w:rPr>
          <w:t>void</w:t>
        </w:r>
      </w:ins>
      <w:ins w:id="94" w:author="Unknown" w:date="0-00-00T00:00:00Z">
        <w:r>
          <w:rPr/>
          <w:t> main(String args[]){  </w:t>
        </w:r>
      </w:ins>
    </w:p>
    <w:p>
      <w:pPr>
        <w:pStyle w:val="Normal"/>
        <w:numPr>
          <w:ilvl w:val="0"/>
          <w:numId w:val="54"/>
        </w:numPr>
        <w:spacing w:lineRule="auto" w:line="240" w:before="0" w:after="0"/>
        <w:rPr/>
      </w:pPr>
      <w:ins w:id="95" w:author="Unknown" w:date="0-00-00T00:00:00Z">
        <w:r>
          <w:rPr/>
          <w:t>  </w:t>
        </w:r>
      </w:ins>
      <w:ins w:id="96" w:author="Unknown" w:date="0-00-00T00:00:00Z">
        <w:r>
          <w:rPr/>
          <w:t>TestGarbage1 s1=</w:t>
        </w:r>
      </w:ins>
      <w:ins w:id="97" w:author="Unknown" w:date="0-00-00T00:00:00Z">
        <w:r>
          <w:rPr>
            <w:rStyle w:val="Keyword"/>
          </w:rPr>
          <w:t>new</w:t>
        </w:r>
      </w:ins>
      <w:ins w:id="98" w:author="Unknown" w:date="0-00-00T00:00:00Z">
        <w:r>
          <w:rPr/>
          <w:t> TestGarbage1();  </w:t>
        </w:r>
      </w:ins>
    </w:p>
    <w:p>
      <w:pPr>
        <w:pStyle w:val="Normal"/>
        <w:numPr>
          <w:ilvl w:val="0"/>
          <w:numId w:val="54"/>
        </w:numPr>
        <w:spacing w:lineRule="auto" w:line="240" w:before="0" w:after="0"/>
        <w:rPr/>
      </w:pPr>
      <w:ins w:id="99" w:author="Unknown" w:date="0-00-00T00:00:00Z">
        <w:r>
          <w:rPr/>
          <w:t>  </w:t>
        </w:r>
      </w:ins>
      <w:ins w:id="100" w:author="Unknown" w:date="0-00-00T00:00:00Z">
        <w:r>
          <w:rPr/>
          <w:t>TestGarbage1 s2=</w:t>
        </w:r>
      </w:ins>
      <w:ins w:id="101" w:author="Unknown" w:date="0-00-00T00:00:00Z">
        <w:r>
          <w:rPr>
            <w:rStyle w:val="Keyword"/>
          </w:rPr>
          <w:t>new</w:t>
        </w:r>
      </w:ins>
      <w:ins w:id="102" w:author="Unknown" w:date="0-00-00T00:00:00Z">
        <w:r>
          <w:rPr/>
          <w:t> TestGarbage1();  </w:t>
        </w:r>
      </w:ins>
    </w:p>
    <w:p>
      <w:pPr>
        <w:pStyle w:val="Normal"/>
        <w:numPr>
          <w:ilvl w:val="0"/>
          <w:numId w:val="54"/>
        </w:numPr>
        <w:spacing w:lineRule="auto" w:line="240" w:before="0" w:after="0"/>
        <w:rPr/>
      </w:pPr>
      <w:ins w:id="103" w:author="Unknown" w:date="0-00-00T00:00:00Z">
        <w:r>
          <w:rPr/>
          <w:t>  </w:t>
        </w:r>
      </w:ins>
      <w:ins w:id="104" w:author="Unknown" w:date="0-00-00T00:00:00Z">
        <w:r>
          <w:rPr/>
          <w:t>s1=</w:t>
        </w:r>
      </w:ins>
      <w:ins w:id="105" w:author="Unknown" w:date="0-00-00T00:00:00Z">
        <w:r>
          <w:rPr>
            <w:rStyle w:val="Keyword"/>
          </w:rPr>
          <w:t>null</w:t>
        </w:r>
      </w:ins>
      <w:ins w:id="106" w:author="Unknown" w:date="0-00-00T00:00:00Z">
        <w:r>
          <w:rPr/>
          <w:t>;  </w:t>
        </w:r>
      </w:ins>
    </w:p>
    <w:p>
      <w:pPr>
        <w:pStyle w:val="Normal"/>
        <w:numPr>
          <w:ilvl w:val="0"/>
          <w:numId w:val="54"/>
        </w:numPr>
        <w:spacing w:lineRule="auto" w:line="240" w:before="0" w:after="0"/>
        <w:rPr/>
      </w:pPr>
      <w:ins w:id="107" w:author="Unknown" w:date="0-00-00T00:00:00Z">
        <w:r>
          <w:rPr/>
          <w:t>  </w:t>
        </w:r>
      </w:ins>
      <w:ins w:id="108" w:author="Unknown" w:date="0-00-00T00:00:00Z">
        <w:r>
          <w:rPr/>
          <w:t>s2=</w:t>
        </w:r>
      </w:ins>
      <w:ins w:id="109" w:author="Unknown" w:date="0-00-00T00:00:00Z">
        <w:r>
          <w:rPr>
            <w:rStyle w:val="Keyword"/>
          </w:rPr>
          <w:t>null</w:t>
        </w:r>
      </w:ins>
      <w:ins w:id="110" w:author="Unknown" w:date="0-00-00T00:00:00Z">
        <w:r>
          <w:rPr/>
          <w:t>;  </w:t>
        </w:r>
      </w:ins>
    </w:p>
    <w:p>
      <w:pPr>
        <w:pStyle w:val="Normal"/>
        <w:numPr>
          <w:ilvl w:val="0"/>
          <w:numId w:val="54"/>
        </w:numPr>
        <w:spacing w:lineRule="auto" w:line="240" w:before="0" w:after="0"/>
        <w:rPr/>
      </w:pPr>
      <w:ins w:id="111" w:author="Unknown" w:date="0-00-00T00:00:00Z">
        <w:r>
          <w:rPr/>
          <w:t>  </w:t>
        </w:r>
      </w:ins>
      <w:ins w:id="112" w:author="Unknown" w:date="0-00-00T00:00:00Z">
        <w:r>
          <w:rPr/>
          <w:t>System.gc();  </w:t>
        </w:r>
      </w:ins>
    </w:p>
    <w:p>
      <w:pPr>
        <w:pStyle w:val="Normal"/>
        <w:numPr>
          <w:ilvl w:val="0"/>
          <w:numId w:val="54"/>
        </w:numPr>
        <w:spacing w:lineRule="auto" w:line="240" w:before="0" w:after="0"/>
        <w:rPr/>
      </w:pPr>
      <w:ins w:id="113" w:author="Unknown" w:date="0-00-00T00:00:00Z">
        <w:r>
          <w:rPr/>
          <w:t> </w:t>
        </w:r>
      </w:ins>
      <w:ins w:id="114" w:author="Unknown" w:date="0-00-00T00:00:00Z">
        <w:r>
          <w:rPr/>
          <w:t>}  </w:t>
        </w:r>
      </w:ins>
    </w:p>
    <w:p>
      <w:pPr>
        <w:pStyle w:val="Normal"/>
        <w:numPr>
          <w:ilvl w:val="0"/>
          <w:numId w:val="54"/>
        </w:numPr>
        <w:spacing w:lineRule="auto" w:line="240" w:before="0" w:after="0"/>
        <w:rPr/>
      </w:pPr>
      <w:ins w:id="115" w:author="Unknown" w:date="0-00-00T00:00:00Z">
        <w:r>
          <w:rPr/>
          <w:t>}  </w:t>
        </w:r>
      </w:ins>
    </w:p>
    <w:p>
      <w:pPr>
        <w:pStyle w:val="Normal"/>
        <w:spacing w:lineRule="auto" w:line="240" w:before="0" w:after="0"/>
        <w:rPr/>
      </w:pPr>
      <w:hyperlink r:id="rId24">
        <w:ins w:id="116" w:author="Unknown" w:date="0-00-00T00:00:00Z">
          <w:r>
            <w:rPr>
              <w:rStyle w:val="InternetLink"/>
            </w:rPr>
            <w:t>Test it Now</w:t>
          </w:r>
        </w:ins>
      </w:hyperlink>
      <w:ins w:id="117" w:author="Unknown" w:date="0-00-00T00:00:00Z">
        <w:r>
          <w:rPr/>
          <w:t xml:space="preserve"> </w:t>
        </w:r>
      </w:ins>
    </w:p>
    <w:p>
      <w:pPr>
        <w:pStyle w:val="HTMLPreformatted"/>
        <w:rPr/>
      </w:pPr>
      <w:ins w:id="118" w:author="Unknown" w:date="0-00-00T00:00:00Z">
        <w:r>
          <w:rPr/>
          <w:t xml:space="preserve">       </w:t>
        </w:r>
      </w:ins>
      <w:ins w:id="119" w:author="Unknown" w:date="0-00-00T00:00:00Z">
        <w:r>
          <w:rPr/>
          <w:t>object is garbage collected</w:t>
        </w:r>
      </w:ins>
    </w:p>
    <w:p>
      <w:pPr>
        <w:pStyle w:val="HTMLPreformatted"/>
        <w:rPr/>
      </w:pPr>
      <w:ins w:id="120" w:author="Unknown" w:date="0-00-00T00:00:00Z">
        <w:r>
          <w:rPr/>
          <w:t xml:space="preserve">       </w:t>
        </w:r>
      </w:ins>
      <w:ins w:id="121" w:author="Unknown" w:date="0-00-00T00:00:00Z">
        <w:r>
          <w:rPr/>
          <w:t>object is garbage collected</w:t>
        </w:r>
      </w:ins>
    </w:p>
    <w:p>
      <w:pPr>
        <w:pStyle w:val="Heading4"/>
        <w:spacing w:lineRule="auto" w:line="240" w:before="0" w:after="200"/>
        <w:rPr/>
      </w:pPr>
      <w:ins w:id="122" w:author="Unknown" w:date="0-00-00T00:00:00Z">
        <w:r>
          <w:rPr/>
          <w:t>Note: Neither finalization nor garbage collection is guaranteed.</w:t>
        </w:r>
      </w:ins>
    </w:p>
    <w:p>
      <w:pPr>
        <w:pStyle w:val="Heading1"/>
        <w:spacing w:beforeAutospacing="0" w:before="0" w:afterAutospacing="0" w:after="0"/>
        <w:rPr/>
      </w:pPr>
      <w:r>
        <w:rPr/>
        <w:t>Java Runtime class</w:t>
      </w:r>
    </w:p>
    <w:p>
      <w:pPr>
        <w:pStyle w:val="NormalWeb"/>
        <w:spacing w:beforeAutospacing="0" w:before="0" w:afterAutospacing="0" w:after="0"/>
        <w:rPr/>
      </w:pPr>
      <w:r>
        <w:rPr>
          <w:rStyle w:val="Strong"/>
          <w:rFonts w:eastAsia="" w:eastAsiaTheme="majorEastAsia"/>
        </w:rPr>
        <w:t>Java Runtime</w:t>
      </w:r>
      <w:r>
        <w:rPr/>
        <w:t xml:space="preserve"> class is used </w:t>
      </w:r>
      <w:r>
        <w:rPr>
          <w:rStyle w:val="Emphasis"/>
          <w:rFonts w:eastAsia="" w:eastAsiaTheme="majorEastAsia"/>
        </w:rPr>
        <w:t>to interact with java runtime environment</w:t>
      </w:r>
      <w:r>
        <w:rPr/>
        <w:t xml:space="preserve">. Java Runtime class provides methods to execute a process, invoke GC, get total and free memory etc. There is only one instance of java.lang.Runtime class is available for one java application. </w:t>
      </w:r>
    </w:p>
    <w:p>
      <w:pPr>
        <w:pStyle w:val="NormalWeb"/>
        <w:spacing w:beforeAutospacing="0" w:before="0" w:afterAutospacing="0" w:after="0"/>
        <w:rPr/>
      </w:pPr>
      <w:r>
        <w:rPr/>
        <w:t xml:space="preserve">The </w:t>
      </w:r>
      <w:r>
        <w:rPr>
          <w:rStyle w:val="Strong"/>
          <w:rFonts w:eastAsia="" w:eastAsiaTheme="majorEastAsia"/>
        </w:rPr>
        <w:t>Runtime.getRuntime()</w:t>
      </w:r>
      <w:r>
        <w:rPr/>
        <w:t xml:space="preserve"> method returns the singleton instance of Runtime class.</w:t>
      </w:r>
    </w:p>
    <w:p>
      <w:pPr>
        <w:pStyle w:val="Heading2"/>
        <w:spacing w:lineRule="auto" w:line="240" w:before="0" w:after="200"/>
        <w:rPr/>
      </w:pPr>
      <w:r>
        <w:rPr/>
        <w:t>Important methods of Java Runtime class</w:t>
      </w:r>
    </w:p>
    <w:tbl>
      <w:tblPr>
        <w:tblW w:w="9873" w:type="dxa"/>
        <w:jc w:val="left"/>
        <w:tblInd w:w="0" w:type="dxa"/>
        <w:tblBorders/>
        <w:tblCellMar>
          <w:top w:w="15" w:type="dxa"/>
          <w:left w:w="15" w:type="dxa"/>
          <w:bottom w:w="15" w:type="dxa"/>
          <w:right w:w="15" w:type="dxa"/>
        </w:tblCellMar>
        <w:tblLook w:val="04a0" w:noVBand="1" w:noHBand="0" w:lastColumn="0" w:firstColumn="1" w:lastRow="0" w:firstRow="1"/>
      </w:tblPr>
      <w:tblGrid>
        <w:gridCol w:w="396"/>
        <w:gridCol w:w="5143"/>
        <w:gridCol w:w="4334"/>
      </w:tblGrid>
      <w:tr>
        <w:trPr/>
        <w:tc>
          <w:tcPr>
            <w:tcW w:w="396" w:type="dxa"/>
            <w:tcBorders/>
            <w:shd w:fill="auto" w:val="clear"/>
            <w:vAlign w:val="center"/>
          </w:tcPr>
          <w:p>
            <w:pPr>
              <w:pStyle w:val="Normal"/>
              <w:spacing w:lineRule="auto" w:line="240" w:before="0" w:after="0"/>
              <w:jc w:val="center"/>
              <w:rPr>
                <w:b/>
                <w:b/>
                <w:bCs/>
                <w:sz w:val="24"/>
                <w:szCs w:val="24"/>
              </w:rPr>
            </w:pPr>
            <w:r>
              <w:rPr>
                <w:b/>
                <w:bCs/>
              </w:rPr>
              <w:t>No.</w:t>
            </w:r>
          </w:p>
        </w:tc>
        <w:tc>
          <w:tcPr>
            <w:tcW w:w="5143" w:type="dxa"/>
            <w:tcBorders/>
            <w:shd w:fill="auto" w:val="clear"/>
            <w:vAlign w:val="center"/>
          </w:tcPr>
          <w:p>
            <w:pPr>
              <w:pStyle w:val="Normal"/>
              <w:spacing w:lineRule="auto" w:line="240" w:before="0" w:after="0"/>
              <w:jc w:val="center"/>
              <w:rPr>
                <w:b/>
                <w:b/>
                <w:bCs/>
                <w:sz w:val="24"/>
                <w:szCs w:val="24"/>
              </w:rPr>
            </w:pPr>
            <w:r>
              <w:rPr>
                <w:b/>
                <w:bCs/>
              </w:rPr>
              <w:t>Method</w:t>
            </w:r>
          </w:p>
        </w:tc>
        <w:tc>
          <w:tcPr>
            <w:tcW w:w="4334" w:type="dxa"/>
            <w:tcBorders/>
            <w:shd w:fill="auto" w:val="clear"/>
            <w:vAlign w:val="center"/>
          </w:tcPr>
          <w:p>
            <w:pPr>
              <w:pStyle w:val="Normal"/>
              <w:spacing w:lineRule="auto" w:line="240" w:before="0" w:after="0"/>
              <w:jc w:val="center"/>
              <w:rPr>
                <w:b/>
                <w:b/>
                <w:bCs/>
                <w:sz w:val="24"/>
                <w:szCs w:val="24"/>
              </w:rPr>
            </w:pPr>
            <w:r>
              <w:rPr>
                <w:b/>
                <w:bCs/>
              </w:rPr>
              <w:t>Description</w:t>
            </w:r>
          </w:p>
        </w:tc>
      </w:tr>
      <w:tr>
        <w:trPr/>
        <w:tc>
          <w:tcPr>
            <w:tcW w:w="396" w:type="dxa"/>
            <w:tcBorders/>
            <w:shd w:fill="auto" w:val="clear"/>
            <w:vAlign w:val="center"/>
          </w:tcPr>
          <w:p>
            <w:pPr>
              <w:pStyle w:val="Normal"/>
              <w:spacing w:lineRule="auto" w:line="240" w:before="0" w:after="0"/>
              <w:rPr>
                <w:sz w:val="24"/>
                <w:szCs w:val="24"/>
              </w:rPr>
            </w:pPr>
            <w:r>
              <w:rPr/>
              <w:t>1)</w:t>
            </w:r>
          </w:p>
        </w:tc>
        <w:tc>
          <w:tcPr>
            <w:tcW w:w="5143" w:type="dxa"/>
            <w:tcBorders/>
            <w:shd w:fill="auto" w:val="clear"/>
            <w:vAlign w:val="center"/>
          </w:tcPr>
          <w:p>
            <w:pPr>
              <w:pStyle w:val="Normal"/>
              <w:spacing w:lineRule="auto" w:line="240" w:before="0" w:after="0"/>
              <w:rPr>
                <w:sz w:val="24"/>
                <w:szCs w:val="24"/>
              </w:rPr>
            </w:pPr>
            <w:r>
              <w:rPr/>
              <w:t>public static Runtime getRuntime()</w:t>
            </w:r>
          </w:p>
        </w:tc>
        <w:tc>
          <w:tcPr>
            <w:tcW w:w="4334" w:type="dxa"/>
            <w:tcBorders/>
            <w:shd w:fill="auto" w:val="clear"/>
            <w:vAlign w:val="center"/>
          </w:tcPr>
          <w:p>
            <w:pPr>
              <w:pStyle w:val="Normal"/>
              <w:spacing w:lineRule="auto" w:line="240" w:before="0" w:after="0"/>
              <w:rPr>
                <w:sz w:val="24"/>
                <w:szCs w:val="24"/>
              </w:rPr>
            </w:pPr>
            <w:r>
              <w:rPr/>
              <w:t>returns the instance of Runtime class.</w:t>
            </w:r>
          </w:p>
        </w:tc>
      </w:tr>
      <w:tr>
        <w:trPr/>
        <w:tc>
          <w:tcPr>
            <w:tcW w:w="396" w:type="dxa"/>
            <w:tcBorders/>
            <w:shd w:fill="auto" w:val="clear"/>
            <w:vAlign w:val="center"/>
          </w:tcPr>
          <w:p>
            <w:pPr>
              <w:pStyle w:val="Normal"/>
              <w:spacing w:lineRule="auto" w:line="240" w:before="0" w:after="0"/>
              <w:rPr>
                <w:sz w:val="24"/>
                <w:szCs w:val="24"/>
              </w:rPr>
            </w:pPr>
            <w:r>
              <w:rPr/>
              <w:t>2)</w:t>
            </w:r>
          </w:p>
        </w:tc>
        <w:tc>
          <w:tcPr>
            <w:tcW w:w="5143" w:type="dxa"/>
            <w:tcBorders/>
            <w:shd w:fill="auto" w:val="clear"/>
            <w:vAlign w:val="center"/>
          </w:tcPr>
          <w:p>
            <w:pPr>
              <w:pStyle w:val="Normal"/>
              <w:spacing w:lineRule="auto" w:line="240" w:before="0" w:after="0"/>
              <w:rPr>
                <w:sz w:val="24"/>
                <w:szCs w:val="24"/>
              </w:rPr>
            </w:pPr>
            <w:r>
              <w:rPr/>
              <w:t>public void exit(int status)</w:t>
            </w:r>
          </w:p>
        </w:tc>
        <w:tc>
          <w:tcPr>
            <w:tcW w:w="4334" w:type="dxa"/>
            <w:tcBorders/>
            <w:shd w:fill="auto" w:val="clear"/>
            <w:vAlign w:val="center"/>
          </w:tcPr>
          <w:p>
            <w:pPr>
              <w:pStyle w:val="Normal"/>
              <w:spacing w:lineRule="auto" w:line="240" w:before="0" w:after="0"/>
              <w:rPr>
                <w:sz w:val="24"/>
                <w:szCs w:val="24"/>
              </w:rPr>
            </w:pPr>
            <w:r>
              <w:rPr/>
              <w:t>terminates the current virtual machine.</w:t>
            </w:r>
          </w:p>
        </w:tc>
      </w:tr>
      <w:tr>
        <w:trPr/>
        <w:tc>
          <w:tcPr>
            <w:tcW w:w="396" w:type="dxa"/>
            <w:tcBorders/>
            <w:shd w:fill="auto" w:val="clear"/>
            <w:vAlign w:val="center"/>
          </w:tcPr>
          <w:p>
            <w:pPr>
              <w:pStyle w:val="Normal"/>
              <w:spacing w:lineRule="auto" w:line="240" w:before="0" w:after="0"/>
              <w:rPr>
                <w:sz w:val="24"/>
                <w:szCs w:val="24"/>
              </w:rPr>
            </w:pPr>
            <w:r>
              <w:rPr/>
              <w:t>3)</w:t>
            </w:r>
          </w:p>
        </w:tc>
        <w:tc>
          <w:tcPr>
            <w:tcW w:w="5143" w:type="dxa"/>
            <w:tcBorders/>
            <w:shd w:fill="auto" w:val="clear"/>
            <w:vAlign w:val="center"/>
          </w:tcPr>
          <w:p>
            <w:pPr>
              <w:pStyle w:val="Normal"/>
              <w:spacing w:lineRule="auto" w:line="240" w:before="0" w:after="0"/>
              <w:rPr>
                <w:sz w:val="24"/>
                <w:szCs w:val="24"/>
              </w:rPr>
            </w:pPr>
            <w:r>
              <w:rPr/>
              <w:t>public void addShutdownHook(Thread hook)</w:t>
            </w:r>
          </w:p>
        </w:tc>
        <w:tc>
          <w:tcPr>
            <w:tcW w:w="4334" w:type="dxa"/>
            <w:tcBorders/>
            <w:shd w:fill="auto" w:val="clear"/>
            <w:vAlign w:val="center"/>
          </w:tcPr>
          <w:p>
            <w:pPr>
              <w:pStyle w:val="Normal"/>
              <w:spacing w:lineRule="auto" w:line="240" w:before="0" w:after="0"/>
              <w:rPr>
                <w:sz w:val="24"/>
                <w:szCs w:val="24"/>
              </w:rPr>
            </w:pPr>
            <w:r>
              <w:rPr/>
              <w:t>registers new hook thread.</w:t>
            </w:r>
          </w:p>
        </w:tc>
      </w:tr>
      <w:tr>
        <w:trPr/>
        <w:tc>
          <w:tcPr>
            <w:tcW w:w="396" w:type="dxa"/>
            <w:tcBorders/>
            <w:shd w:fill="auto" w:val="clear"/>
            <w:vAlign w:val="center"/>
          </w:tcPr>
          <w:p>
            <w:pPr>
              <w:pStyle w:val="Normal"/>
              <w:spacing w:lineRule="auto" w:line="240" w:before="0" w:after="0"/>
              <w:rPr>
                <w:sz w:val="24"/>
                <w:szCs w:val="24"/>
              </w:rPr>
            </w:pPr>
            <w:r>
              <w:rPr/>
              <w:t>4)</w:t>
            </w:r>
          </w:p>
        </w:tc>
        <w:tc>
          <w:tcPr>
            <w:tcW w:w="5143" w:type="dxa"/>
            <w:tcBorders/>
            <w:shd w:fill="auto" w:val="clear"/>
            <w:vAlign w:val="center"/>
          </w:tcPr>
          <w:p>
            <w:pPr>
              <w:pStyle w:val="Normal"/>
              <w:spacing w:lineRule="auto" w:line="240" w:before="0" w:after="0"/>
              <w:rPr>
                <w:sz w:val="24"/>
                <w:szCs w:val="24"/>
              </w:rPr>
            </w:pPr>
            <w:r>
              <w:rPr/>
              <w:t>public Process exec(String command)throws IOException</w:t>
            </w:r>
          </w:p>
        </w:tc>
        <w:tc>
          <w:tcPr>
            <w:tcW w:w="4334" w:type="dxa"/>
            <w:tcBorders/>
            <w:shd w:fill="auto" w:val="clear"/>
            <w:vAlign w:val="center"/>
          </w:tcPr>
          <w:p>
            <w:pPr>
              <w:pStyle w:val="Normal"/>
              <w:spacing w:lineRule="auto" w:line="240" w:before="0" w:after="0"/>
              <w:rPr>
                <w:sz w:val="24"/>
                <w:szCs w:val="24"/>
              </w:rPr>
            </w:pPr>
            <w:r>
              <w:rPr/>
              <w:t>executes given command in a separate process.</w:t>
            </w:r>
          </w:p>
        </w:tc>
      </w:tr>
      <w:tr>
        <w:trPr/>
        <w:tc>
          <w:tcPr>
            <w:tcW w:w="396" w:type="dxa"/>
            <w:tcBorders/>
            <w:shd w:fill="auto" w:val="clear"/>
            <w:vAlign w:val="center"/>
          </w:tcPr>
          <w:p>
            <w:pPr>
              <w:pStyle w:val="Normal"/>
              <w:spacing w:lineRule="auto" w:line="240" w:before="0" w:after="0"/>
              <w:rPr>
                <w:sz w:val="24"/>
                <w:szCs w:val="24"/>
              </w:rPr>
            </w:pPr>
            <w:r>
              <w:rPr/>
              <w:t>5)</w:t>
            </w:r>
          </w:p>
        </w:tc>
        <w:tc>
          <w:tcPr>
            <w:tcW w:w="5143" w:type="dxa"/>
            <w:tcBorders/>
            <w:shd w:fill="auto" w:val="clear"/>
            <w:vAlign w:val="center"/>
          </w:tcPr>
          <w:p>
            <w:pPr>
              <w:pStyle w:val="Normal"/>
              <w:spacing w:lineRule="auto" w:line="240" w:before="0" w:after="0"/>
              <w:rPr>
                <w:sz w:val="24"/>
                <w:szCs w:val="24"/>
              </w:rPr>
            </w:pPr>
            <w:r>
              <w:rPr/>
              <w:t>public int availableProcessors()</w:t>
            </w:r>
          </w:p>
        </w:tc>
        <w:tc>
          <w:tcPr>
            <w:tcW w:w="4334" w:type="dxa"/>
            <w:tcBorders/>
            <w:shd w:fill="auto" w:val="clear"/>
            <w:vAlign w:val="center"/>
          </w:tcPr>
          <w:p>
            <w:pPr>
              <w:pStyle w:val="Normal"/>
              <w:spacing w:lineRule="auto" w:line="240" w:before="0" w:after="0"/>
              <w:rPr>
                <w:sz w:val="24"/>
                <w:szCs w:val="24"/>
              </w:rPr>
            </w:pPr>
            <w:r>
              <w:rPr/>
              <w:t>returns no. of available processors.</w:t>
            </w:r>
          </w:p>
        </w:tc>
      </w:tr>
      <w:tr>
        <w:trPr/>
        <w:tc>
          <w:tcPr>
            <w:tcW w:w="396" w:type="dxa"/>
            <w:tcBorders/>
            <w:shd w:fill="auto" w:val="clear"/>
            <w:vAlign w:val="center"/>
          </w:tcPr>
          <w:p>
            <w:pPr>
              <w:pStyle w:val="Normal"/>
              <w:spacing w:lineRule="auto" w:line="240" w:before="0" w:after="0"/>
              <w:rPr>
                <w:sz w:val="24"/>
                <w:szCs w:val="24"/>
              </w:rPr>
            </w:pPr>
            <w:r>
              <w:rPr/>
              <w:t>6)</w:t>
            </w:r>
          </w:p>
        </w:tc>
        <w:tc>
          <w:tcPr>
            <w:tcW w:w="5143" w:type="dxa"/>
            <w:tcBorders/>
            <w:shd w:fill="auto" w:val="clear"/>
            <w:vAlign w:val="center"/>
          </w:tcPr>
          <w:p>
            <w:pPr>
              <w:pStyle w:val="Normal"/>
              <w:spacing w:lineRule="auto" w:line="240" w:before="0" w:after="0"/>
              <w:rPr>
                <w:sz w:val="24"/>
                <w:szCs w:val="24"/>
              </w:rPr>
            </w:pPr>
            <w:r>
              <w:rPr/>
              <w:t>public long freeMemory()</w:t>
            </w:r>
          </w:p>
        </w:tc>
        <w:tc>
          <w:tcPr>
            <w:tcW w:w="4334" w:type="dxa"/>
            <w:tcBorders/>
            <w:shd w:fill="auto" w:val="clear"/>
            <w:vAlign w:val="center"/>
          </w:tcPr>
          <w:p>
            <w:pPr>
              <w:pStyle w:val="Normal"/>
              <w:spacing w:lineRule="auto" w:line="240" w:before="0" w:after="0"/>
              <w:rPr>
                <w:sz w:val="24"/>
                <w:szCs w:val="24"/>
              </w:rPr>
            </w:pPr>
            <w:r>
              <w:rPr/>
              <w:t>returns amount of free memory in JVM.</w:t>
            </w:r>
          </w:p>
        </w:tc>
      </w:tr>
      <w:tr>
        <w:trPr/>
        <w:tc>
          <w:tcPr>
            <w:tcW w:w="396" w:type="dxa"/>
            <w:tcBorders/>
            <w:shd w:fill="auto" w:val="clear"/>
            <w:vAlign w:val="center"/>
          </w:tcPr>
          <w:p>
            <w:pPr>
              <w:pStyle w:val="Normal"/>
              <w:spacing w:lineRule="auto" w:line="240" w:before="0" w:after="0"/>
              <w:rPr>
                <w:sz w:val="24"/>
                <w:szCs w:val="24"/>
              </w:rPr>
            </w:pPr>
            <w:r>
              <w:rPr/>
              <w:t>7)</w:t>
            </w:r>
          </w:p>
        </w:tc>
        <w:tc>
          <w:tcPr>
            <w:tcW w:w="5143" w:type="dxa"/>
            <w:tcBorders/>
            <w:shd w:fill="auto" w:val="clear"/>
            <w:vAlign w:val="center"/>
          </w:tcPr>
          <w:p>
            <w:pPr>
              <w:pStyle w:val="Normal"/>
              <w:spacing w:lineRule="auto" w:line="240" w:before="0" w:after="0"/>
              <w:rPr>
                <w:sz w:val="24"/>
                <w:szCs w:val="24"/>
              </w:rPr>
            </w:pPr>
            <w:r>
              <w:rPr/>
              <w:t>public long totalMemory()</w:t>
            </w:r>
          </w:p>
        </w:tc>
        <w:tc>
          <w:tcPr>
            <w:tcW w:w="4334" w:type="dxa"/>
            <w:tcBorders/>
            <w:shd w:fill="auto" w:val="clear"/>
            <w:vAlign w:val="center"/>
          </w:tcPr>
          <w:p>
            <w:pPr>
              <w:pStyle w:val="Normal"/>
              <w:spacing w:lineRule="auto" w:line="240" w:before="0" w:after="0"/>
              <w:rPr>
                <w:sz w:val="24"/>
                <w:szCs w:val="24"/>
              </w:rPr>
            </w:pPr>
            <w:r>
              <w:rPr/>
              <w:t>returns amount of total memory in JVM.</w:t>
            </w:r>
          </w:p>
        </w:tc>
      </w:tr>
    </w:tbl>
    <w:p>
      <w:pPr>
        <w:pStyle w:val="Heading2"/>
        <w:spacing w:lineRule="auto" w:line="240" w:before="0" w:after="200"/>
        <w:rPr/>
      </w:pPr>
      <w:r>
        <w:rPr/>
        <w:t>Java Runtime exec() method</w:t>
      </w:r>
    </w:p>
    <w:p>
      <w:pPr>
        <w:pStyle w:val="Normal"/>
        <w:numPr>
          <w:ilvl w:val="0"/>
          <w:numId w:val="55"/>
        </w:numPr>
        <w:spacing w:lineRule="auto" w:line="240" w:before="0" w:after="0"/>
        <w:rPr/>
      </w:pPr>
      <w:r>
        <w:rPr>
          <w:rStyle w:val="Keyword"/>
        </w:rPr>
        <w:t>public</w:t>
      </w:r>
      <w:r>
        <w:rPr/>
        <w:t> </w:t>
      </w:r>
      <w:r>
        <w:rPr>
          <w:rStyle w:val="Keyword"/>
        </w:rPr>
        <w:t>class</w:t>
      </w:r>
      <w:r>
        <w:rPr/>
        <w:t> Runtime1{  </w:t>
      </w:r>
    </w:p>
    <w:p>
      <w:pPr>
        <w:pStyle w:val="Normal"/>
        <w:numPr>
          <w:ilvl w:val="0"/>
          <w:numId w:val="55"/>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w:t>
      </w:r>
      <w:r>
        <w:rPr>
          <w:rStyle w:val="Keyword"/>
        </w:rPr>
        <w:t>throws</w:t>
      </w:r>
      <w:r>
        <w:rPr/>
        <w:t> Exception{  </w:t>
      </w:r>
    </w:p>
    <w:p>
      <w:pPr>
        <w:pStyle w:val="Normal"/>
        <w:numPr>
          <w:ilvl w:val="0"/>
          <w:numId w:val="55"/>
        </w:numPr>
        <w:spacing w:lineRule="auto" w:line="240" w:before="0" w:after="0"/>
        <w:rPr/>
      </w:pPr>
      <w:r>
        <w:rPr/>
        <w:t>  </w:t>
      </w:r>
      <w:r>
        <w:rPr/>
        <w:t>Runtime.getRuntime().exec(</w:t>
      </w:r>
      <w:r>
        <w:rPr>
          <w:rStyle w:val="String"/>
        </w:rPr>
        <w:t>"notepad"</w:t>
      </w:r>
      <w:r>
        <w:rPr/>
        <w:t>);</w:t>
      </w:r>
      <w:r>
        <w:rPr>
          <w:rStyle w:val="Comment"/>
        </w:rPr>
        <w:t>//will open a new notepad</w:t>
      </w:r>
      <w:r>
        <w:rPr/>
        <w:t>  </w:t>
      </w:r>
    </w:p>
    <w:p>
      <w:pPr>
        <w:pStyle w:val="Normal"/>
        <w:numPr>
          <w:ilvl w:val="0"/>
          <w:numId w:val="55"/>
        </w:numPr>
        <w:spacing w:lineRule="auto" w:line="240" w:before="0" w:after="0"/>
        <w:rPr/>
      </w:pPr>
      <w:r>
        <w:rPr/>
        <w:t> </w:t>
      </w:r>
      <w:r>
        <w:rPr/>
        <w:t>}  </w:t>
      </w:r>
    </w:p>
    <w:p>
      <w:pPr>
        <w:pStyle w:val="Normal"/>
        <w:numPr>
          <w:ilvl w:val="0"/>
          <w:numId w:val="55"/>
        </w:numPr>
        <w:spacing w:lineRule="auto" w:line="240" w:before="0" w:after="0"/>
        <w:rPr/>
      </w:pPr>
      <w:r>
        <w:rPr/>
        <w:t>}  </w:t>
      </w:r>
    </w:p>
    <w:p>
      <w:pPr>
        <w:pStyle w:val="Heading2"/>
        <w:spacing w:lineRule="auto" w:line="240" w:before="0" w:after="200"/>
        <w:rPr/>
      </w:pPr>
      <w:r>
        <w:rPr/>
        <w:t>How to shutdown system in Java</w:t>
      </w:r>
    </w:p>
    <w:p>
      <w:pPr>
        <w:pStyle w:val="NormalWeb"/>
        <w:spacing w:beforeAutospacing="0" w:before="0" w:afterAutospacing="0" w:after="0"/>
        <w:rPr/>
      </w:pPr>
      <w:r>
        <w:rPr/>
        <w:t xml:space="preserve">You can use </w:t>
      </w:r>
      <w:r>
        <w:rPr>
          <w:rStyle w:val="Emphasis"/>
          <w:rFonts w:eastAsia="" w:eastAsiaTheme="majorEastAsia"/>
        </w:rPr>
        <w:t>shutdown -s</w:t>
      </w:r>
      <w:r>
        <w:rPr/>
        <w:t xml:space="preserve"> command to shutdown system. For windows OS, you need to provide full path of shutdown command e.g. c:\\Windows\\System32\\shutdown.</w:t>
      </w:r>
    </w:p>
    <w:p>
      <w:pPr>
        <w:pStyle w:val="NormalWeb"/>
        <w:spacing w:beforeAutospacing="0" w:before="0" w:afterAutospacing="0" w:after="0"/>
        <w:rPr/>
      </w:pPr>
      <w:r>
        <w:rPr/>
        <w:t>Here you can use -s switch to shutdown system, -r switch to restart system and -t switch to specify time delay.</w:t>
      </w:r>
    </w:p>
    <w:p>
      <w:pPr>
        <w:pStyle w:val="Normal"/>
        <w:numPr>
          <w:ilvl w:val="0"/>
          <w:numId w:val="56"/>
        </w:numPr>
        <w:spacing w:lineRule="auto" w:line="240" w:before="0" w:after="0"/>
        <w:rPr/>
      </w:pPr>
      <w:r>
        <w:rPr>
          <w:rStyle w:val="Keyword"/>
        </w:rPr>
        <w:t>public</w:t>
      </w:r>
      <w:r>
        <w:rPr/>
        <w:t> </w:t>
      </w:r>
      <w:r>
        <w:rPr>
          <w:rStyle w:val="Keyword"/>
        </w:rPr>
        <w:t>class</w:t>
      </w:r>
      <w:r>
        <w:rPr/>
        <w:t> Runtime2{  </w:t>
      </w:r>
    </w:p>
    <w:p>
      <w:pPr>
        <w:pStyle w:val="Normal"/>
        <w:numPr>
          <w:ilvl w:val="0"/>
          <w:numId w:val="56"/>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w:t>
      </w:r>
      <w:r>
        <w:rPr>
          <w:rStyle w:val="Keyword"/>
        </w:rPr>
        <w:t>throws</w:t>
      </w:r>
      <w:r>
        <w:rPr/>
        <w:t> Exception{  </w:t>
      </w:r>
    </w:p>
    <w:p>
      <w:pPr>
        <w:pStyle w:val="Normal"/>
        <w:numPr>
          <w:ilvl w:val="0"/>
          <w:numId w:val="56"/>
        </w:numPr>
        <w:spacing w:lineRule="auto" w:line="240" w:before="0" w:after="0"/>
        <w:rPr/>
      </w:pPr>
      <w:r>
        <w:rPr/>
        <w:t>  </w:t>
      </w:r>
      <w:r>
        <w:rPr/>
        <w:t>Runtime.getRuntime().exec(</w:t>
      </w:r>
      <w:r>
        <w:rPr>
          <w:rStyle w:val="String"/>
        </w:rPr>
        <w:t>"shutdown -s -t 0"</w:t>
      </w:r>
      <w:r>
        <w:rPr/>
        <w:t>);  </w:t>
      </w:r>
    </w:p>
    <w:p>
      <w:pPr>
        <w:pStyle w:val="Normal"/>
        <w:numPr>
          <w:ilvl w:val="0"/>
          <w:numId w:val="56"/>
        </w:numPr>
        <w:spacing w:lineRule="auto" w:line="240" w:before="0" w:after="0"/>
        <w:rPr/>
      </w:pPr>
      <w:r>
        <w:rPr/>
        <w:t> </w:t>
      </w:r>
      <w:r>
        <w:rPr/>
        <w:t>}  </w:t>
      </w:r>
    </w:p>
    <w:p>
      <w:pPr>
        <w:pStyle w:val="Normal"/>
        <w:numPr>
          <w:ilvl w:val="0"/>
          <w:numId w:val="56"/>
        </w:numPr>
        <w:spacing w:lineRule="auto" w:line="240" w:before="0" w:after="0"/>
        <w:rPr/>
      </w:pPr>
      <w:r>
        <w:rPr/>
        <w:t>}  </w:t>
      </w:r>
    </w:p>
    <w:p>
      <w:pPr>
        <w:pStyle w:val="Heading2"/>
        <w:spacing w:lineRule="auto" w:line="240" w:before="0" w:after="200"/>
        <w:rPr/>
      </w:pPr>
      <w:r>
        <w:rPr/>
        <w:t>How to shutdown windows system in Java</w:t>
      </w:r>
    </w:p>
    <w:p>
      <w:pPr>
        <w:pStyle w:val="Normal"/>
        <w:numPr>
          <w:ilvl w:val="0"/>
          <w:numId w:val="57"/>
        </w:numPr>
        <w:spacing w:lineRule="auto" w:line="240" w:before="0" w:after="0"/>
        <w:rPr/>
      </w:pPr>
      <w:r>
        <w:rPr>
          <w:rStyle w:val="Keyword"/>
        </w:rPr>
        <w:t>public</w:t>
      </w:r>
      <w:r>
        <w:rPr/>
        <w:t> </w:t>
      </w:r>
      <w:r>
        <w:rPr>
          <w:rStyle w:val="Keyword"/>
        </w:rPr>
        <w:t>class</w:t>
      </w:r>
      <w:r>
        <w:rPr/>
        <w:t> Runtime2{  </w:t>
      </w:r>
    </w:p>
    <w:p>
      <w:pPr>
        <w:pStyle w:val="Normal"/>
        <w:numPr>
          <w:ilvl w:val="0"/>
          <w:numId w:val="57"/>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w:t>
      </w:r>
      <w:r>
        <w:rPr>
          <w:rStyle w:val="Keyword"/>
        </w:rPr>
        <w:t>throws</w:t>
      </w:r>
      <w:r>
        <w:rPr/>
        <w:t> Exception{  </w:t>
      </w:r>
    </w:p>
    <w:p>
      <w:pPr>
        <w:pStyle w:val="Normal"/>
        <w:numPr>
          <w:ilvl w:val="0"/>
          <w:numId w:val="57"/>
        </w:numPr>
        <w:spacing w:lineRule="auto" w:line="240" w:before="0" w:after="0"/>
        <w:rPr/>
      </w:pPr>
      <w:r>
        <w:rPr/>
        <w:t>  </w:t>
      </w:r>
      <w:r>
        <w:rPr/>
        <w:t>Runtime.getRuntime().exec(</w:t>
      </w:r>
      <w:r>
        <w:rPr>
          <w:rStyle w:val="String"/>
        </w:rPr>
        <w:t>"c:\\Windows\\System32\\shutdown -s -t 0"</w:t>
      </w:r>
      <w:r>
        <w:rPr/>
        <w:t>);  </w:t>
      </w:r>
    </w:p>
    <w:p>
      <w:pPr>
        <w:pStyle w:val="Normal"/>
        <w:numPr>
          <w:ilvl w:val="0"/>
          <w:numId w:val="57"/>
        </w:numPr>
        <w:spacing w:lineRule="auto" w:line="240" w:before="0" w:after="0"/>
        <w:rPr/>
      </w:pPr>
      <w:r>
        <w:rPr/>
        <w:t> </w:t>
      </w:r>
      <w:r>
        <w:rPr/>
        <w:t>}  </w:t>
      </w:r>
    </w:p>
    <w:p>
      <w:pPr>
        <w:pStyle w:val="Normal"/>
        <w:numPr>
          <w:ilvl w:val="0"/>
          <w:numId w:val="57"/>
        </w:numPr>
        <w:spacing w:lineRule="auto" w:line="240" w:before="0" w:after="0"/>
        <w:rPr/>
      </w:pPr>
      <w:r>
        <w:rPr/>
        <w:t>}  </w:t>
      </w:r>
    </w:p>
    <w:p>
      <w:pPr>
        <w:pStyle w:val="Heading2"/>
        <w:spacing w:lineRule="auto" w:line="240" w:before="0" w:after="200"/>
        <w:rPr/>
      </w:pPr>
      <w:r>
        <w:rPr/>
        <w:t>How to restart system in Java</w:t>
      </w:r>
    </w:p>
    <w:p>
      <w:pPr>
        <w:pStyle w:val="Normal"/>
        <w:numPr>
          <w:ilvl w:val="0"/>
          <w:numId w:val="58"/>
        </w:numPr>
        <w:spacing w:lineRule="auto" w:line="240" w:before="0" w:after="0"/>
        <w:rPr/>
      </w:pPr>
      <w:r>
        <w:rPr>
          <w:rStyle w:val="Keyword"/>
        </w:rPr>
        <w:t>public</w:t>
      </w:r>
      <w:r>
        <w:rPr/>
        <w:t> </w:t>
      </w:r>
      <w:r>
        <w:rPr>
          <w:rStyle w:val="Keyword"/>
        </w:rPr>
        <w:t>class</w:t>
      </w:r>
      <w:r>
        <w:rPr/>
        <w:t> Runtime3{  </w:t>
      </w:r>
    </w:p>
    <w:p>
      <w:pPr>
        <w:pStyle w:val="Normal"/>
        <w:numPr>
          <w:ilvl w:val="0"/>
          <w:numId w:val="58"/>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w:t>
      </w:r>
      <w:r>
        <w:rPr>
          <w:rStyle w:val="Keyword"/>
        </w:rPr>
        <w:t>throws</w:t>
      </w:r>
      <w:r>
        <w:rPr/>
        <w:t> Exception{  </w:t>
      </w:r>
    </w:p>
    <w:p>
      <w:pPr>
        <w:pStyle w:val="Normal"/>
        <w:numPr>
          <w:ilvl w:val="0"/>
          <w:numId w:val="58"/>
        </w:numPr>
        <w:spacing w:lineRule="auto" w:line="240" w:before="0" w:after="0"/>
        <w:rPr/>
      </w:pPr>
      <w:r>
        <w:rPr/>
        <w:t>  </w:t>
      </w:r>
      <w:r>
        <w:rPr/>
        <w:t>Runtime.getRuntime().exec(</w:t>
      </w:r>
      <w:r>
        <w:rPr>
          <w:rStyle w:val="String"/>
        </w:rPr>
        <w:t>"shutdown -r -t 0"</w:t>
      </w:r>
      <w:r>
        <w:rPr/>
        <w:t>);  </w:t>
      </w:r>
    </w:p>
    <w:p>
      <w:pPr>
        <w:pStyle w:val="Normal"/>
        <w:numPr>
          <w:ilvl w:val="0"/>
          <w:numId w:val="58"/>
        </w:numPr>
        <w:spacing w:lineRule="auto" w:line="240" w:before="0" w:after="0"/>
        <w:rPr/>
      </w:pPr>
      <w:r>
        <w:rPr/>
        <w:t> </w:t>
      </w:r>
      <w:r>
        <w:rPr/>
        <w:t>}  </w:t>
      </w:r>
    </w:p>
    <w:p>
      <w:pPr>
        <w:pStyle w:val="Normal"/>
        <w:numPr>
          <w:ilvl w:val="0"/>
          <w:numId w:val="58"/>
        </w:numPr>
        <w:spacing w:lineRule="auto" w:line="240" w:before="0" w:after="0"/>
        <w:rPr/>
      </w:pPr>
      <w:r>
        <w:rPr/>
        <w:t>}  </w:t>
      </w:r>
    </w:p>
    <w:p>
      <w:pPr>
        <w:pStyle w:val="Heading2"/>
        <w:spacing w:lineRule="auto" w:line="240" w:before="0" w:after="200"/>
        <w:rPr/>
      </w:pPr>
      <w:r>
        <w:rPr/>
        <w:t>Java Runtime availableProcessors()</w:t>
      </w:r>
    </w:p>
    <w:p>
      <w:pPr>
        <w:pStyle w:val="Normal"/>
        <w:numPr>
          <w:ilvl w:val="0"/>
          <w:numId w:val="59"/>
        </w:numPr>
        <w:spacing w:lineRule="auto" w:line="240" w:before="0" w:after="0"/>
        <w:rPr/>
      </w:pPr>
      <w:r>
        <w:rPr>
          <w:rStyle w:val="Keyword"/>
        </w:rPr>
        <w:t>public</w:t>
      </w:r>
      <w:r>
        <w:rPr/>
        <w:t> </w:t>
      </w:r>
      <w:r>
        <w:rPr>
          <w:rStyle w:val="Keyword"/>
        </w:rPr>
        <w:t>class</w:t>
      </w:r>
      <w:r>
        <w:rPr/>
        <w:t> Runtime4{  </w:t>
      </w:r>
    </w:p>
    <w:p>
      <w:pPr>
        <w:pStyle w:val="Normal"/>
        <w:numPr>
          <w:ilvl w:val="0"/>
          <w:numId w:val="59"/>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w:t>
      </w:r>
      <w:r>
        <w:rPr>
          <w:rStyle w:val="Keyword"/>
        </w:rPr>
        <w:t>throws</w:t>
      </w:r>
      <w:r>
        <w:rPr/>
        <w:t> Exception{  </w:t>
      </w:r>
    </w:p>
    <w:p>
      <w:pPr>
        <w:pStyle w:val="Normal"/>
        <w:numPr>
          <w:ilvl w:val="0"/>
          <w:numId w:val="59"/>
        </w:numPr>
        <w:spacing w:lineRule="auto" w:line="240" w:before="0" w:after="0"/>
        <w:rPr/>
      </w:pPr>
      <w:r>
        <w:rPr/>
        <w:t>  </w:t>
      </w:r>
      <w:r>
        <w:rPr/>
        <w:t>System.out.println(Runtime.getRuntime().availableProcessors());  </w:t>
      </w:r>
    </w:p>
    <w:p>
      <w:pPr>
        <w:pStyle w:val="Normal"/>
        <w:numPr>
          <w:ilvl w:val="0"/>
          <w:numId w:val="59"/>
        </w:numPr>
        <w:spacing w:lineRule="auto" w:line="240" w:before="0" w:after="0"/>
        <w:rPr/>
      </w:pPr>
      <w:r>
        <w:rPr/>
        <w:t> </w:t>
      </w:r>
      <w:r>
        <w:rPr/>
        <w:t>}  </w:t>
      </w:r>
    </w:p>
    <w:p>
      <w:pPr>
        <w:pStyle w:val="Normal"/>
        <w:numPr>
          <w:ilvl w:val="0"/>
          <w:numId w:val="59"/>
        </w:numPr>
        <w:spacing w:lineRule="auto" w:line="240" w:before="0" w:after="0"/>
        <w:rPr/>
      </w:pPr>
      <w:r>
        <w:rPr/>
        <w:t>}  </w:t>
      </w:r>
    </w:p>
    <w:p>
      <w:pPr>
        <w:pStyle w:val="Heading2"/>
        <w:spacing w:lineRule="auto" w:line="240" w:before="0" w:after="200"/>
        <w:rPr/>
      </w:pPr>
      <w:r>
        <w:rPr/>
        <w:t>Java Runtime freeMemory() and totalMemory() method</w:t>
      </w:r>
    </w:p>
    <w:p>
      <w:pPr>
        <w:pStyle w:val="NormalWeb"/>
        <w:spacing w:beforeAutospacing="0" w:before="0" w:afterAutospacing="0" w:after="0"/>
        <w:rPr/>
      </w:pPr>
      <w:r>
        <w:rPr/>
        <w:t>In the given program, after creating 10000 instance, free memory will be less than the previous free memory. But after gc() call, you will get more free memory.</w:t>
      </w:r>
    </w:p>
    <w:p>
      <w:pPr>
        <w:pStyle w:val="Normal"/>
        <w:numPr>
          <w:ilvl w:val="0"/>
          <w:numId w:val="60"/>
        </w:numPr>
        <w:spacing w:lineRule="auto" w:line="240" w:before="0" w:after="0"/>
        <w:rPr/>
      </w:pPr>
      <w:r>
        <w:rPr>
          <w:rStyle w:val="Keyword"/>
        </w:rPr>
        <w:t>public</w:t>
      </w:r>
      <w:r>
        <w:rPr/>
        <w:t> </w:t>
      </w:r>
      <w:r>
        <w:rPr>
          <w:rStyle w:val="Keyword"/>
        </w:rPr>
        <w:t>class</w:t>
      </w:r>
      <w:r>
        <w:rPr/>
        <w:t> MemoryTest{  </w:t>
      </w:r>
    </w:p>
    <w:p>
      <w:pPr>
        <w:pStyle w:val="Normal"/>
        <w:numPr>
          <w:ilvl w:val="0"/>
          <w:numId w:val="60"/>
        </w:numPr>
        <w:spacing w:lineRule="auto" w:line="240" w:before="0" w:after="0"/>
        <w:rPr/>
      </w:pPr>
      <w:r>
        <w:rPr/>
        <w:t> </w:t>
      </w:r>
      <w:r>
        <w:rPr>
          <w:rStyle w:val="Keyword"/>
        </w:rPr>
        <w:t>public</w:t>
      </w:r>
      <w:r>
        <w:rPr/>
        <w:t> </w:t>
      </w:r>
      <w:r>
        <w:rPr>
          <w:rStyle w:val="Keyword"/>
        </w:rPr>
        <w:t>static</w:t>
      </w:r>
      <w:r>
        <w:rPr/>
        <w:t> </w:t>
      </w:r>
      <w:r>
        <w:rPr>
          <w:rStyle w:val="Keyword"/>
        </w:rPr>
        <w:t>void</w:t>
      </w:r>
      <w:r>
        <w:rPr/>
        <w:t> main(String args[])</w:t>
      </w:r>
      <w:r>
        <w:rPr>
          <w:rStyle w:val="Keyword"/>
        </w:rPr>
        <w:t>throws</w:t>
      </w:r>
      <w:r>
        <w:rPr/>
        <w:t> Exception{  </w:t>
      </w:r>
    </w:p>
    <w:p>
      <w:pPr>
        <w:pStyle w:val="Normal"/>
        <w:numPr>
          <w:ilvl w:val="0"/>
          <w:numId w:val="60"/>
        </w:numPr>
        <w:spacing w:lineRule="auto" w:line="240" w:before="0" w:after="0"/>
        <w:rPr/>
      </w:pPr>
      <w:r>
        <w:rPr/>
        <w:t>  </w:t>
      </w:r>
      <w:r>
        <w:rPr/>
        <w:t>Runtime r=Runtime.getRuntime();  </w:t>
      </w:r>
    </w:p>
    <w:p>
      <w:pPr>
        <w:pStyle w:val="Normal"/>
        <w:numPr>
          <w:ilvl w:val="0"/>
          <w:numId w:val="60"/>
        </w:numPr>
        <w:spacing w:lineRule="auto" w:line="240" w:before="0" w:after="0"/>
        <w:rPr/>
      </w:pPr>
      <w:r>
        <w:rPr/>
        <w:t>  </w:t>
      </w:r>
      <w:r>
        <w:rPr/>
        <w:t>System.out.println(</w:t>
      </w:r>
      <w:r>
        <w:rPr>
          <w:rStyle w:val="String"/>
        </w:rPr>
        <w:t>"Total Memory: "</w:t>
      </w:r>
      <w:r>
        <w:rPr/>
        <w:t>+r.totalMemory());  </w:t>
      </w:r>
    </w:p>
    <w:p>
      <w:pPr>
        <w:pStyle w:val="Normal"/>
        <w:numPr>
          <w:ilvl w:val="0"/>
          <w:numId w:val="60"/>
        </w:numPr>
        <w:spacing w:lineRule="auto" w:line="240" w:before="0" w:after="0"/>
        <w:rPr/>
      </w:pPr>
      <w:r>
        <w:rPr/>
        <w:t>  </w:t>
      </w:r>
      <w:r>
        <w:rPr/>
        <w:t>System.out.println(</w:t>
      </w:r>
      <w:r>
        <w:rPr>
          <w:rStyle w:val="String"/>
        </w:rPr>
        <w:t>"Free Memory: "</w:t>
      </w:r>
      <w:r>
        <w:rPr/>
        <w:t>+r.freeMemory());  </w:t>
      </w:r>
    </w:p>
    <w:p>
      <w:pPr>
        <w:pStyle w:val="Normal"/>
        <w:numPr>
          <w:ilvl w:val="0"/>
          <w:numId w:val="60"/>
        </w:numPr>
        <w:spacing w:lineRule="auto" w:line="240" w:before="0" w:after="0"/>
        <w:rPr/>
      </w:pPr>
      <w:r>
        <w:rPr/>
        <w:t>    </w:t>
      </w:r>
    </w:p>
    <w:p>
      <w:pPr>
        <w:pStyle w:val="Normal"/>
        <w:numPr>
          <w:ilvl w:val="0"/>
          <w:numId w:val="60"/>
        </w:numPr>
        <w:spacing w:lineRule="auto" w:line="240" w:before="0" w:after="0"/>
        <w:rPr/>
      </w:pPr>
      <w:r>
        <w:rPr/>
        <w:t>  </w:t>
      </w:r>
      <w:r>
        <w:rPr>
          <w:rStyle w:val="Keyword"/>
        </w:rPr>
        <w:t>for</w:t>
      </w:r>
      <w:r>
        <w:rPr/>
        <w:t>(</w:t>
      </w:r>
      <w:r>
        <w:rPr>
          <w:rStyle w:val="Keyword"/>
        </w:rPr>
        <w:t>int</w:t>
      </w:r>
      <w:r>
        <w:rPr/>
        <w:t> i=</w:t>
      </w:r>
      <w:r>
        <w:rPr>
          <w:rStyle w:val="Number"/>
        </w:rPr>
        <w:t>0</w:t>
      </w:r>
      <w:r>
        <w:rPr/>
        <w:t>;i&lt;</w:t>
      </w:r>
      <w:r>
        <w:rPr>
          <w:rStyle w:val="Number"/>
        </w:rPr>
        <w:t>10000</w:t>
      </w:r>
      <w:r>
        <w:rPr/>
        <w:t>;i++){  </w:t>
      </w:r>
    </w:p>
    <w:p>
      <w:pPr>
        <w:pStyle w:val="Normal"/>
        <w:numPr>
          <w:ilvl w:val="0"/>
          <w:numId w:val="60"/>
        </w:numPr>
        <w:spacing w:lineRule="auto" w:line="240" w:before="0" w:after="0"/>
        <w:rPr/>
      </w:pPr>
      <w:r>
        <w:rPr/>
        <w:t>   </w:t>
      </w:r>
      <w:r>
        <w:rPr>
          <w:rStyle w:val="Keyword"/>
        </w:rPr>
        <w:t>new</w:t>
      </w:r>
      <w:r>
        <w:rPr/>
        <w:t> MemoryTest();  </w:t>
      </w:r>
    </w:p>
    <w:p>
      <w:pPr>
        <w:pStyle w:val="Normal"/>
        <w:numPr>
          <w:ilvl w:val="0"/>
          <w:numId w:val="60"/>
        </w:numPr>
        <w:spacing w:lineRule="auto" w:line="240" w:before="0" w:after="0"/>
        <w:rPr/>
      </w:pPr>
      <w:r>
        <w:rPr/>
        <w:t>  </w:t>
      </w:r>
      <w:r>
        <w:rPr/>
        <w:t>}  </w:t>
      </w:r>
    </w:p>
    <w:p>
      <w:pPr>
        <w:pStyle w:val="Normal"/>
        <w:numPr>
          <w:ilvl w:val="0"/>
          <w:numId w:val="60"/>
        </w:numPr>
        <w:spacing w:lineRule="auto" w:line="240" w:before="0" w:after="0"/>
        <w:rPr/>
      </w:pPr>
      <w:r>
        <w:rPr/>
        <w:t>  </w:t>
      </w:r>
      <w:r>
        <w:rPr/>
        <w:t>System.out.println(</w:t>
      </w:r>
      <w:r>
        <w:rPr>
          <w:rStyle w:val="String"/>
        </w:rPr>
        <w:t>"After creating 10000 instance, Free Memory: "</w:t>
      </w:r>
      <w:r>
        <w:rPr/>
        <w:t>+r.freeMemory());  </w:t>
      </w:r>
    </w:p>
    <w:p>
      <w:pPr>
        <w:pStyle w:val="Normal"/>
        <w:numPr>
          <w:ilvl w:val="0"/>
          <w:numId w:val="60"/>
        </w:numPr>
        <w:spacing w:lineRule="auto" w:line="240" w:before="0" w:after="0"/>
        <w:rPr/>
      </w:pPr>
      <w:r>
        <w:rPr/>
        <w:t>  </w:t>
      </w:r>
      <w:r>
        <w:rPr/>
        <w:t>System.gc();  </w:t>
      </w:r>
    </w:p>
    <w:p>
      <w:pPr>
        <w:pStyle w:val="Normal"/>
        <w:numPr>
          <w:ilvl w:val="0"/>
          <w:numId w:val="60"/>
        </w:numPr>
        <w:spacing w:lineRule="auto" w:line="240" w:before="0" w:after="0"/>
        <w:rPr/>
      </w:pPr>
      <w:r>
        <w:rPr/>
        <w:t>  </w:t>
      </w:r>
      <w:r>
        <w:rPr/>
        <w:t>System.out.println(</w:t>
      </w:r>
      <w:r>
        <w:rPr>
          <w:rStyle w:val="String"/>
        </w:rPr>
        <w:t>"After gc(), Free Memory: "</w:t>
      </w:r>
      <w:r>
        <w:rPr/>
        <w:t>+r.freeMemory());  </w:t>
      </w:r>
    </w:p>
    <w:p>
      <w:pPr>
        <w:pStyle w:val="Normal"/>
        <w:numPr>
          <w:ilvl w:val="0"/>
          <w:numId w:val="60"/>
        </w:numPr>
        <w:spacing w:lineRule="auto" w:line="240" w:before="0" w:after="0"/>
        <w:rPr/>
      </w:pPr>
      <w:r>
        <w:rPr/>
        <w:t> </w:t>
      </w:r>
      <w:r>
        <w:rPr/>
        <w:t>}  </w:t>
      </w:r>
    </w:p>
    <w:p>
      <w:pPr>
        <w:pStyle w:val="Normal"/>
        <w:numPr>
          <w:ilvl w:val="0"/>
          <w:numId w:val="60"/>
        </w:numPr>
        <w:spacing w:lineRule="auto" w:line="240" w:before="0" w:after="0"/>
        <w:rPr/>
      </w:pPr>
      <w:r>
        <w:rPr/>
        <w:t>}  </w:t>
      </w:r>
    </w:p>
    <w:p>
      <w:pPr>
        <w:pStyle w:val="HTMLPreformatted"/>
        <w:rPr/>
      </w:pPr>
      <w:r>
        <w:rPr/>
        <w:t>Total Memory: 100139008</w:t>
      </w:r>
    </w:p>
    <w:p>
      <w:pPr>
        <w:pStyle w:val="HTMLPreformatted"/>
        <w:rPr/>
      </w:pPr>
      <w:r>
        <w:rPr/>
        <w:t>Free Memory: 99474824</w:t>
      </w:r>
    </w:p>
    <w:p>
      <w:pPr>
        <w:pStyle w:val="HTMLPreformatted"/>
        <w:rPr/>
      </w:pPr>
      <w:r>
        <w:rPr/>
        <w:t>After creating 10000 instance, Free Memory: 99310552</w:t>
      </w:r>
    </w:p>
    <w:p>
      <w:pPr>
        <w:pStyle w:val="HTMLPreformatted"/>
        <w:rPr/>
      </w:pPr>
      <w:r>
        <w:rPr/>
        <w:t>After gc(), Free Memory: 100182832</w:t>
      </w:r>
    </w:p>
    <w:p>
      <w:pPr>
        <w:pStyle w:val="Normal"/>
        <w:spacing w:lineRule="auto" w:line="240" w:before="0" w:after="0"/>
        <w:rPr/>
      </w:pPr>
      <w:r>
        <w:rPr/>
      </w:r>
    </w:p>
    <w:sectPr>
      <w:type w:val="nextPage"/>
      <w:pgSz w:w="11906" w:h="16838"/>
      <w:pgMar w:left="993" w:right="707"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1">
    <w:name w:val="Heading 1"/>
    <w:basedOn w:val="Normal"/>
    <w:link w:val="Heading1Char"/>
    <w:uiPriority w:val="9"/>
    <w:qFormat/>
    <w:rsid w:val="00563f63"/>
    <w:pPr>
      <w:spacing w:lineRule="auto" w:line="240" w:beforeAutospacing="1" w:afterAutospacing="1"/>
      <w:outlineLvl w:val="0"/>
    </w:pPr>
    <w:rPr>
      <w:rFonts w:ascii="Times New Roman" w:hAnsi="Times New Roman" w:eastAsia="Times New Roman" w:cs="Times New Roman"/>
      <w:b/>
      <w:bCs/>
      <w:sz w:val="48"/>
      <w:szCs w:val="48"/>
      <w:lang w:eastAsia="en-IN"/>
    </w:rPr>
  </w:style>
  <w:style w:type="paragraph" w:styleId="Heading2">
    <w:name w:val="Heading 2"/>
    <w:basedOn w:val="Normal"/>
    <w:next w:val="Normal"/>
    <w:link w:val="Heading2Char"/>
    <w:uiPriority w:val="9"/>
    <w:semiHidden/>
    <w:unhideWhenUsed/>
    <w:qFormat/>
    <w:rsid w:val="00563f63"/>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563f63"/>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563f63"/>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63f63"/>
    <w:rPr>
      <w:rFonts w:ascii="Times New Roman" w:hAnsi="Times New Roman" w:eastAsia="Times New Roman" w:cs="Times New Roman"/>
      <w:b/>
      <w:bCs/>
      <w:sz w:val="48"/>
      <w:szCs w:val="48"/>
      <w:lang w:eastAsia="en-IN"/>
    </w:rPr>
  </w:style>
  <w:style w:type="character" w:styleId="Heading2Char" w:customStyle="1">
    <w:name w:val="Heading 2 Char"/>
    <w:basedOn w:val="DefaultParagraphFont"/>
    <w:link w:val="Heading2"/>
    <w:uiPriority w:val="9"/>
    <w:semiHidden/>
    <w:qFormat/>
    <w:rsid w:val="00563f63"/>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qFormat/>
    <w:rsid w:val="00563f63"/>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563f63"/>
    <w:rPr>
      <w:rFonts w:ascii="Cambria" w:hAnsi="Cambria" w:eastAsia="" w:cs="" w:asciiTheme="majorHAnsi" w:cstheme="majorBidi" w:eastAsiaTheme="majorEastAsia" w:hAnsiTheme="majorHAnsi"/>
      <w:b/>
      <w:bCs/>
      <w:i/>
      <w:iCs/>
      <w:color w:val="4F81BD" w:themeColor="accent1"/>
    </w:rPr>
  </w:style>
  <w:style w:type="character" w:styleId="BalloonTextChar" w:customStyle="1">
    <w:name w:val="Balloon Text Char"/>
    <w:basedOn w:val="DefaultParagraphFont"/>
    <w:link w:val="BalloonText"/>
    <w:uiPriority w:val="99"/>
    <w:semiHidden/>
    <w:qFormat/>
    <w:rsid w:val="00563f63"/>
    <w:rPr>
      <w:rFonts w:ascii="Tahoma" w:hAnsi="Tahoma" w:cs="Tahoma"/>
      <w:sz w:val="16"/>
      <w:szCs w:val="16"/>
    </w:rPr>
  </w:style>
  <w:style w:type="character" w:styleId="Strong">
    <w:name w:val="Strong"/>
    <w:basedOn w:val="DefaultParagraphFont"/>
    <w:uiPriority w:val="22"/>
    <w:qFormat/>
    <w:rsid w:val="008150fc"/>
    <w:rPr>
      <w:b/>
      <w:bCs/>
    </w:rPr>
  </w:style>
  <w:style w:type="character" w:styleId="Keyword" w:customStyle="1">
    <w:name w:val="keyword"/>
    <w:basedOn w:val="DefaultParagraphFont"/>
    <w:qFormat/>
    <w:rsid w:val="008150fc"/>
    <w:rPr/>
  </w:style>
  <w:style w:type="character" w:styleId="String" w:customStyle="1">
    <w:name w:val="string"/>
    <w:basedOn w:val="DefaultParagraphFont"/>
    <w:qFormat/>
    <w:rsid w:val="008150fc"/>
    <w:rPr/>
  </w:style>
  <w:style w:type="character" w:styleId="HTMLPreformattedChar" w:customStyle="1">
    <w:name w:val="HTML Preformatted Char"/>
    <w:basedOn w:val="DefaultParagraphFont"/>
    <w:link w:val="HTMLPreformatted"/>
    <w:uiPriority w:val="99"/>
    <w:semiHidden/>
    <w:qFormat/>
    <w:rsid w:val="008150fc"/>
    <w:rPr>
      <w:rFonts w:ascii="Courier New" w:hAnsi="Courier New" w:eastAsia="Times New Roman" w:cs="Courier New"/>
      <w:sz w:val="20"/>
      <w:szCs w:val="20"/>
      <w:lang w:eastAsia="en-IN"/>
    </w:rPr>
  </w:style>
  <w:style w:type="character" w:styleId="Number" w:customStyle="1">
    <w:name w:val="number"/>
    <w:basedOn w:val="DefaultParagraphFont"/>
    <w:qFormat/>
    <w:rsid w:val="008150fc"/>
    <w:rPr/>
  </w:style>
  <w:style w:type="character" w:styleId="Emphasis">
    <w:name w:val="Emphasis"/>
    <w:basedOn w:val="DefaultParagraphFont"/>
    <w:uiPriority w:val="20"/>
    <w:qFormat/>
    <w:rsid w:val="008150fc"/>
    <w:rPr>
      <w:i/>
      <w:iCs/>
    </w:rPr>
  </w:style>
  <w:style w:type="character" w:styleId="InternetLink">
    <w:name w:val="Internet Link"/>
    <w:basedOn w:val="DefaultParagraphFont"/>
    <w:uiPriority w:val="99"/>
    <w:semiHidden/>
    <w:unhideWhenUsed/>
    <w:rsid w:val="008150fc"/>
    <w:rPr>
      <w:color w:val="0000FF"/>
      <w:u w:val="single"/>
    </w:rPr>
  </w:style>
  <w:style w:type="character" w:styleId="Testit" w:customStyle="1">
    <w:name w:val="testit"/>
    <w:basedOn w:val="DefaultParagraphFont"/>
    <w:qFormat/>
    <w:rsid w:val="008150fc"/>
    <w:rPr/>
  </w:style>
  <w:style w:type="character" w:styleId="Comment" w:customStyle="1">
    <w:name w:val="comment"/>
    <w:basedOn w:val="DefaultParagraphFont"/>
    <w:qFormat/>
    <w:rsid w:val="008150fc"/>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4"/>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Times New Roman" w:hAnsi="Times New Roman"/>
      <w:sz w:val="24"/>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563f63"/>
    <w:pPr>
      <w:spacing w:lineRule="auto" w:line="240" w:beforeAutospacing="1" w:afterAutospacing="1"/>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qFormat/>
    <w:rsid w:val="00563f63"/>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8150f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Filename" w:customStyle="1">
    <w:name w:val="filename"/>
    <w:basedOn w:val="Normal"/>
    <w:qFormat/>
    <w:rsid w:val="008150fc"/>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javatpoint.com/opr/test.jsp?filename=TestThreadTwice1" TargetMode="External"/><Relationship Id="rId5" Type="http://schemas.openxmlformats.org/officeDocument/2006/relationships/hyperlink" Target="http://www.javatpoint.com/opr/test.jsp?filename=TestCallRun1" TargetMode="External"/><Relationship Id="rId6" Type="http://schemas.openxmlformats.org/officeDocument/2006/relationships/image" Target="media/image3.jpeg"/><Relationship Id="rId7" Type="http://schemas.openxmlformats.org/officeDocument/2006/relationships/hyperlink" Target="http://www.javatpoint.com/opr/test.jsp?filename=TestCallRun2" TargetMode="External"/><Relationship Id="rId8" Type="http://schemas.openxmlformats.org/officeDocument/2006/relationships/hyperlink" Target="http://www.javatpoint.com/opr/test.jsp?filename=TestJoinMethod1" TargetMode="External"/><Relationship Id="rId9" Type="http://schemas.openxmlformats.org/officeDocument/2006/relationships/hyperlink" Target="http://www.javatpoint.com/opr/test.jsp?filename=TestJoinMethod2" TargetMode="External"/><Relationship Id="rId10" Type="http://schemas.openxmlformats.org/officeDocument/2006/relationships/hyperlink" Target="http://www.javatpoint.com/opr/test.jsp?filename=TestJoinMethod3" TargetMode="External"/><Relationship Id="rId11" Type="http://schemas.openxmlformats.org/officeDocument/2006/relationships/hyperlink" Target="http://www.javatpoint.com/opr/test.jsp?filename=TestJoinMethod4" TargetMode="External"/><Relationship Id="rId12" Type="http://schemas.openxmlformats.org/officeDocument/2006/relationships/hyperlink" Target="http://www.javatpoint.com/opr/test.jsp?filename=TestMultiNaming1" TargetMode="External"/><Relationship Id="rId13" Type="http://schemas.openxmlformats.org/officeDocument/2006/relationships/hyperlink" Target="http://www.javatpoint.com/opr/test.jsp?filename=TestMultiNaming2" TargetMode="External"/><Relationship Id="rId14" Type="http://schemas.openxmlformats.org/officeDocument/2006/relationships/hyperlink" Target="http://www.javatpoint.com/opr/test.jsp?filename=TestMultiPriority1" TargetMode="External"/><Relationship Id="rId15" Type="http://schemas.openxmlformats.org/officeDocument/2006/relationships/hyperlink" Target="http://www.javatpoint.com/opr/test.jsp?filename=TestDaemonThread1" TargetMode="External"/><Relationship Id="rId16" Type="http://schemas.openxmlformats.org/officeDocument/2006/relationships/hyperlink" Target="http://www.javatpoint.com/opr/test.jsp?filename=TestDaemonThread2" TargetMode="External"/><Relationship Id="rId17" Type="http://schemas.openxmlformats.org/officeDocument/2006/relationships/hyperlink" Target="http://www.javatpoint.com/src/multi/threadpool.zip" TargetMode="External"/><Relationship Id="rId18" Type="http://schemas.openxmlformats.org/officeDocument/2006/relationships/hyperlink" Target="http://www.javatpoint.com/opr/test.jsp?filename=TestMultitasking1" TargetMode="External"/><Relationship Id="rId19" Type="http://schemas.openxmlformats.org/officeDocument/2006/relationships/hyperlink" Target="http://www.javatpoint.com/opr/test.jsp?filename=TestMultitasking2" TargetMode="External"/><Relationship Id="rId20" Type="http://schemas.openxmlformats.org/officeDocument/2006/relationships/image" Target="media/image4.jpeg"/><Relationship Id="rId21" Type="http://schemas.openxmlformats.org/officeDocument/2006/relationships/hyperlink" Target="http://www.javatpoint.com/opr/test.jsp?filename=TestMultitasking3" TargetMode="External"/><Relationship Id="rId22" Type="http://schemas.openxmlformats.org/officeDocument/2006/relationships/hyperlink" Target="http://www.javatpoint.com/opr/test.jsp?filename=TestMultitasking4" TargetMode="External"/><Relationship Id="rId23" Type="http://schemas.openxmlformats.org/officeDocument/2006/relationships/hyperlink" Target="http://www.javatpoint.com/opr/test.jsp?filename=TestMultitasking5" TargetMode="External"/><Relationship Id="rId24" Type="http://schemas.openxmlformats.org/officeDocument/2006/relationships/hyperlink" Target="http://www.javatpoint.com/opr/test.jsp?filename=TestGarbage1"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LibreOffice/5.1.6.2$Linux_X86_64 LibreOffice_project/10m0$Build-2</Application>
  <Pages>22</Pages>
  <Words>5278</Words>
  <Characters>30495</Characters>
  <CharactersWithSpaces>36642</CharactersWithSpaces>
  <Paragraphs>1009</Paragraphs>
  <Company>RSSB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2017-01-14T12:11:00Z</dcterms:created>
  <dc:creator>Radha Soami Satsang Beas</dc:creator>
  <dc:description/>
  <dc:language>en-IN</dc:language>
  <cp:lastModifiedBy/>
  <dcterms:modified xsi:type="dcterms:W3CDTF">2017-04-03T12:22:19Z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RSSB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